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1A8D" w14:textId="77777777" w:rsidR="00C5314B" w:rsidRPr="00A518D6" w:rsidRDefault="0079362A">
      <w:pPr>
        <w:pStyle w:val="TOC3"/>
        <w:rPr>
          <w:rFonts w:ascii="Arial" w:hAnsi="Arial" w:cs="Arial"/>
        </w:rPr>
      </w:pPr>
      <w:bookmarkStart w:id="0" w:name="_Hlk118553454"/>
      <w:bookmarkEnd w:id="0"/>
      <w:r w:rsidRPr="00A518D6">
        <w:rPr>
          <w:rFonts w:ascii="Arial" w:hAnsi="Arial" w:cs="Arial"/>
          <w:noProof/>
        </w:rPr>
        <w:drawing>
          <wp:inline distT="0" distB="0" distL="0" distR="0" wp14:anchorId="564DF604" wp14:editId="07E3D305">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729773A7" w14:textId="77777777" w:rsidR="00C5314B" w:rsidRPr="00A518D6" w:rsidRDefault="00C5314B">
      <w:pPr>
        <w:rPr>
          <w:rFonts w:ascii="Arial" w:hAnsi="Arial" w:cs="Arial"/>
        </w:rPr>
      </w:pPr>
    </w:p>
    <w:p w14:paraId="373CC51B" w14:textId="77777777" w:rsidR="00C5314B" w:rsidRPr="00A518D6" w:rsidRDefault="00C5314B">
      <w:pPr>
        <w:rPr>
          <w:rFonts w:ascii="Arial" w:hAnsi="Arial" w:cs="Arial"/>
        </w:rPr>
      </w:pPr>
    </w:p>
    <w:p w14:paraId="316264F7" w14:textId="77777777" w:rsidR="00C5314B" w:rsidRPr="00A518D6" w:rsidRDefault="00C5314B">
      <w:pPr>
        <w:rPr>
          <w:rFonts w:ascii="Arial" w:hAnsi="Arial" w:cs="Arial"/>
        </w:rPr>
      </w:pPr>
    </w:p>
    <w:p w14:paraId="26C82E80" w14:textId="77777777" w:rsidR="00C5314B" w:rsidRPr="00A518D6" w:rsidRDefault="00C5314B">
      <w:pPr>
        <w:rPr>
          <w:rFonts w:ascii="Arial" w:hAnsi="Arial" w:cs="Arial"/>
        </w:rPr>
      </w:pPr>
    </w:p>
    <w:p w14:paraId="68ACA503" w14:textId="77777777" w:rsidR="00C5314B" w:rsidRPr="00A518D6" w:rsidRDefault="00C5314B">
      <w:pPr>
        <w:rPr>
          <w:rFonts w:ascii="Arial" w:hAnsi="Arial" w:cs="Arial"/>
          <w:lang w:eastAsia="zh-CN"/>
        </w:rPr>
      </w:pPr>
    </w:p>
    <w:p w14:paraId="42434CFD" w14:textId="77777777" w:rsidR="00C5314B" w:rsidRPr="00A518D6" w:rsidRDefault="00C5314B">
      <w:pPr>
        <w:rPr>
          <w:rFonts w:ascii="Arial" w:hAnsi="Arial" w:cs="Arial"/>
        </w:rPr>
      </w:pPr>
    </w:p>
    <w:p w14:paraId="2AED6B24" w14:textId="77777777" w:rsidR="00C5314B" w:rsidRPr="00A518D6" w:rsidRDefault="00C5314B">
      <w:pPr>
        <w:rPr>
          <w:rFonts w:ascii="Arial" w:hAnsi="Arial" w:cs="Arial"/>
        </w:rPr>
      </w:pPr>
    </w:p>
    <w:p w14:paraId="713406C3" w14:textId="77777777" w:rsidR="00C5314B" w:rsidRPr="00A518D6" w:rsidRDefault="00C5314B">
      <w:pPr>
        <w:rPr>
          <w:rFonts w:ascii="Arial" w:hAnsi="Arial" w:cs="Arial"/>
        </w:rPr>
      </w:pPr>
    </w:p>
    <w:p w14:paraId="73F45A00" w14:textId="77777777" w:rsidR="00C5314B" w:rsidRPr="00A518D6" w:rsidRDefault="00C5314B">
      <w:pPr>
        <w:rPr>
          <w:rFonts w:ascii="Arial" w:hAnsi="Arial" w:cs="Arial"/>
        </w:rPr>
      </w:pPr>
    </w:p>
    <w:p w14:paraId="002DB940" w14:textId="77777777" w:rsidR="00C5314B" w:rsidRPr="00A518D6" w:rsidRDefault="0079362A">
      <w:pPr>
        <w:jc w:val="center"/>
        <w:rPr>
          <w:rFonts w:ascii="Arial" w:hAnsi="Arial" w:cs="Arial"/>
        </w:rPr>
      </w:pPr>
      <w:r w:rsidRPr="005A11C7">
        <w:rPr>
          <w:rFonts w:cstheme="minorHAnsi"/>
          <w:noProof/>
        </w:rPr>
        <mc:AlternateContent>
          <mc:Choice Requires="wps">
            <w:drawing>
              <wp:anchor distT="0" distB="0" distL="114300" distR="114300" simplePos="0" relativeHeight="251659264" behindDoc="0" locked="0" layoutInCell="1" allowOverlap="1" wp14:anchorId="4A2318F1" wp14:editId="160935AA">
                <wp:simplePos x="0" y="0"/>
                <wp:positionH relativeFrom="margin">
                  <wp:align>left</wp:align>
                </wp:positionH>
                <wp:positionV relativeFrom="paragraph">
                  <wp:posOffset>13970</wp:posOffset>
                </wp:positionV>
                <wp:extent cx="5943600" cy="1003300"/>
                <wp:effectExtent l="25400" t="25400" r="38100" b="38100"/>
                <wp:wrapNone/>
                <wp:docPr id="3" name="Flowchart: Alternate Process 3"/>
                <wp:cNvGraphicFramePr/>
                <a:graphic xmlns:a="http://schemas.openxmlformats.org/drawingml/2006/main">
                  <a:graphicData uri="http://schemas.microsoft.com/office/word/2010/wordprocessingShape">
                    <wps:wsp>
                      <wps:cNvSpPr/>
                      <wps:spPr>
                        <a:xfrm>
                          <a:off x="0" y="0"/>
                          <a:ext cx="5943600" cy="100330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5E3C59A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7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" filled="f" strokecolor="black [3213]" strokeweight="4.5pt">
                <w10:wrap anchorx="margin"/>
              </v:shape>
            </w:pict>
          </mc:Fallback>
        </mc:AlternateContent>
      </w:r>
    </w:p>
    <w:p w14:paraId="75287A7A" w14:textId="77777777" w:rsidR="00C5314B" w:rsidRPr="00A518D6" w:rsidRDefault="0079362A">
      <w:pPr>
        <w:jc w:val="center"/>
        <w:rPr>
          <w:rFonts w:ascii="Arial" w:hAnsi="Arial" w:cs="Arial"/>
          <w:sz w:val="44"/>
        </w:rPr>
      </w:pPr>
      <w:r w:rsidRPr="00A518D6">
        <w:rPr>
          <w:rFonts w:ascii="Arial" w:hAnsi="Arial" w:cs="Arial"/>
          <w:sz w:val="44"/>
        </w:rPr>
        <w:t>UNDERGRADUATE PROJECT PROPOSAL</w:t>
      </w:r>
    </w:p>
    <w:p w14:paraId="2CEF9D4C" w14:textId="77777777" w:rsidR="00C5314B" w:rsidRPr="00A518D6" w:rsidRDefault="00C5314B">
      <w:pPr>
        <w:rPr>
          <w:rFonts w:ascii="Arial" w:hAnsi="Arial" w:cs="Arial"/>
        </w:rPr>
      </w:pPr>
    </w:p>
    <w:p w14:paraId="7F7241F3" w14:textId="77777777" w:rsidR="00C5314B" w:rsidRPr="00A518D6" w:rsidRDefault="00C5314B">
      <w:pPr>
        <w:rPr>
          <w:rFonts w:ascii="Arial" w:hAnsi="Arial" w:cs="Arial"/>
        </w:rPr>
      </w:pPr>
    </w:p>
    <w:p w14:paraId="5D590335" w14:textId="77777777" w:rsidR="00C5314B" w:rsidRPr="00A518D6" w:rsidRDefault="00C5314B">
      <w:pPr>
        <w:rPr>
          <w:rFonts w:ascii="Arial" w:hAnsi="Arial" w:cs="Arial"/>
        </w:rPr>
      </w:pPr>
    </w:p>
    <w:tbl>
      <w:tblPr>
        <w:tblStyle w:val="a4"/>
        <w:tblW w:w="0" w:type="auto"/>
        <w:tblLook w:val="04A0" w:firstRow="1" w:lastRow="0" w:firstColumn="1" w:lastColumn="0" w:noHBand="0" w:noVBand="1"/>
      </w:tblPr>
      <w:tblGrid>
        <w:gridCol w:w="2156"/>
        <w:gridCol w:w="6446"/>
      </w:tblGrid>
      <w:tr w:rsidR="00C5314B" w:rsidRPr="00A518D6" w14:paraId="695CFEF2" w14:textId="77777777">
        <w:tc>
          <w:tcPr>
            <w:tcW w:w="2263" w:type="dxa"/>
          </w:tcPr>
          <w:p w14:paraId="3ADCF2E1" w14:textId="77777777" w:rsidR="00C5314B" w:rsidRPr="00A518D6" w:rsidRDefault="0079362A">
            <w:pPr>
              <w:spacing w:after="0" w:line="240" w:lineRule="auto"/>
              <w:rPr>
                <w:rFonts w:ascii="Arial" w:hAnsi="Arial" w:cs="Arial"/>
                <w:b/>
                <w:bCs/>
              </w:rPr>
            </w:pPr>
            <w:r w:rsidRPr="00A518D6">
              <w:rPr>
                <w:rFonts w:ascii="Arial" w:hAnsi="Arial" w:cs="Arial"/>
                <w:b/>
                <w:bCs/>
              </w:rPr>
              <w:t>Project Title:</w:t>
            </w:r>
          </w:p>
          <w:p w14:paraId="495E676C" w14:textId="77777777" w:rsidR="00C5314B" w:rsidRPr="00A518D6" w:rsidRDefault="00C5314B">
            <w:pPr>
              <w:spacing w:after="0" w:line="240" w:lineRule="auto"/>
              <w:rPr>
                <w:rFonts w:ascii="Arial" w:hAnsi="Arial" w:cs="Arial"/>
                <w:b/>
                <w:bCs/>
              </w:rPr>
            </w:pPr>
          </w:p>
          <w:p w14:paraId="45B2713A" w14:textId="77777777" w:rsidR="00C5314B" w:rsidRPr="00A518D6" w:rsidRDefault="00C5314B">
            <w:pPr>
              <w:spacing w:after="0" w:line="240" w:lineRule="auto"/>
              <w:rPr>
                <w:rFonts w:ascii="Arial" w:hAnsi="Arial" w:cs="Arial"/>
                <w:b/>
                <w:bCs/>
              </w:rPr>
            </w:pPr>
          </w:p>
        </w:tc>
        <w:tc>
          <w:tcPr>
            <w:tcW w:w="7087" w:type="dxa"/>
          </w:tcPr>
          <w:p w14:paraId="69AE937D" w14:textId="189B0589"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Toxic Comments Classification Based on Deep Learning</w:t>
            </w:r>
          </w:p>
        </w:tc>
      </w:tr>
      <w:tr w:rsidR="00C5314B" w:rsidRPr="00A518D6" w14:paraId="698B7026" w14:textId="77777777">
        <w:tc>
          <w:tcPr>
            <w:tcW w:w="2263" w:type="dxa"/>
          </w:tcPr>
          <w:p w14:paraId="2FAD7044" w14:textId="77777777" w:rsidR="00C5314B" w:rsidRPr="00A518D6" w:rsidRDefault="0079362A">
            <w:pPr>
              <w:spacing w:after="0" w:line="240" w:lineRule="auto"/>
              <w:rPr>
                <w:rFonts w:ascii="Arial" w:hAnsi="Arial" w:cs="Arial"/>
                <w:b/>
                <w:bCs/>
              </w:rPr>
            </w:pPr>
            <w:r w:rsidRPr="00A518D6">
              <w:rPr>
                <w:rFonts w:ascii="Arial" w:hAnsi="Arial" w:cs="Arial"/>
                <w:b/>
                <w:bCs/>
              </w:rPr>
              <w:t>Surname:</w:t>
            </w:r>
          </w:p>
        </w:tc>
        <w:tc>
          <w:tcPr>
            <w:tcW w:w="7087" w:type="dxa"/>
          </w:tcPr>
          <w:p w14:paraId="2BB8BF30" w14:textId="2EBCD30C"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 xml:space="preserve">Gao </w:t>
            </w:r>
          </w:p>
        </w:tc>
      </w:tr>
      <w:tr w:rsidR="00C5314B" w:rsidRPr="00A518D6" w14:paraId="5F06B00E" w14:textId="77777777">
        <w:tc>
          <w:tcPr>
            <w:tcW w:w="2263" w:type="dxa"/>
          </w:tcPr>
          <w:p w14:paraId="255A483C" w14:textId="77777777" w:rsidR="00C5314B" w:rsidRPr="00A518D6" w:rsidRDefault="0079362A">
            <w:pPr>
              <w:spacing w:after="0" w:line="240" w:lineRule="auto"/>
              <w:rPr>
                <w:rFonts w:ascii="Arial" w:hAnsi="Arial" w:cs="Arial"/>
                <w:b/>
                <w:bCs/>
              </w:rPr>
            </w:pPr>
            <w:r w:rsidRPr="00A518D6">
              <w:rPr>
                <w:rFonts w:ascii="Arial" w:hAnsi="Arial" w:cs="Arial"/>
                <w:b/>
                <w:bCs/>
              </w:rPr>
              <w:t>First Name:</w:t>
            </w:r>
          </w:p>
        </w:tc>
        <w:tc>
          <w:tcPr>
            <w:tcW w:w="7087" w:type="dxa"/>
          </w:tcPr>
          <w:p w14:paraId="1391E4E4" w14:textId="1CF936A6"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Ruiling</w:t>
            </w:r>
          </w:p>
        </w:tc>
      </w:tr>
      <w:tr w:rsidR="00C5314B" w:rsidRPr="00A518D6" w14:paraId="27F4410B" w14:textId="77777777">
        <w:tc>
          <w:tcPr>
            <w:tcW w:w="2263" w:type="dxa"/>
          </w:tcPr>
          <w:p w14:paraId="1E9CEFE4" w14:textId="77777777" w:rsidR="00C5314B" w:rsidRPr="00A518D6" w:rsidRDefault="0079362A">
            <w:pPr>
              <w:spacing w:after="0" w:line="240" w:lineRule="auto"/>
              <w:rPr>
                <w:rFonts w:ascii="Arial" w:hAnsi="Arial" w:cs="Arial"/>
                <w:b/>
                <w:bCs/>
              </w:rPr>
            </w:pPr>
            <w:r w:rsidRPr="00A518D6">
              <w:rPr>
                <w:rFonts w:ascii="Arial" w:hAnsi="Arial" w:cs="Arial"/>
                <w:b/>
                <w:bCs/>
              </w:rPr>
              <w:t>Student Number:</w:t>
            </w:r>
          </w:p>
        </w:tc>
        <w:tc>
          <w:tcPr>
            <w:tcW w:w="7087" w:type="dxa"/>
          </w:tcPr>
          <w:p w14:paraId="05ABB966" w14:textId="021449AA"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201918020301</w:t>
            </w:r>
          </w:p>
        </w:tc>
      </w:tr>
      <w:tr w:rsidR="00C5314B" w:rsidRPr="00A518D6" w14:paraId="42714D3B" w14:textId="77777777">
        <w:tc>
          <w:tcPr>
            <w:tcW w:w="2263" w:type="dxa"/>
          </w:tcPr>
          <w:p w14:paraId="6070054E" w14:textId="77777777" w:rsidR="00C5314B" w:rsidRPr="00A518D6" w:rsidRDefault="0079362A">
            <w:pPr>
              <w:spacing w:after="0" w:line="240" w:lineRule="auto"/>
              <w:rPr>
                <w:rFonts w:ascii="Arial" w:hAnsi="Arial" w:cs="Arial"/>
                <w:b/>
                <w:bCs/>
              </w:rPr>
            </w:pPr>
            <w:r w:rsidRPr="00A518D6">
              <w:rPr>
                <w:rFonts w:ascii="Arial" w:hAnsi="Arial" w:cs="Arial"/>
                <w:b/>
                <w:bCs/>
              </w:rPr>
              <w:t>Supervisor Name:</w:t>
            </w:r>
          </w:p>
        </w:tc>
        <w:tc>
          <w:tcPr>
            <w:tcW w:w="7087" w:type="dxa"/>
          </w:tcPr>
          <w:p w14:paraId="44887806" w14:textId="237A5EFD"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Joojo Walker</w:t>
            </w:r>
          </w:p>
        </w:tc>
      </w:tr>
      <w:tr w:rsidR="00C5314B" w:rsidRPr="00A518D6" w14:paraId="1C59BE80" w14:textId="77777777">
        <w:tc>
          <w:tcPr>
            <w:tcW w:w="2263" w:type="dxa"/>
          </w:tcPr>
          <w:p w14:paraId="0FAC9C1D" w14:textId="77777777" w:rsidR="00C5314B" w:rsidRPr="00A518D6" w:rsidRDefault="0079362A">
            <w:pPr>
              <w:spacing w:after="0" w:line="240" w:lineRule="auto"/>
              <w:rPr>
                <w:rFonts w:ascii="Arial" w:hAnsi="Arial" w:cs="Arial"/>
                <w:b/>
                <w:bCs/>
              </w:rPr>
            </w:pPr>
            <w:r w:rsidRPr="00A518D6">
              <w:rPr>
                <w:rFonts w:ascii="Arial" w:hAnsi="Arial" w:cs="Arial"/>
                <w:b/>
                <w:bCs/>
              </w:rPr>
              <w:t>Module Code:</w:t>
            </w:r>
          </w:p>
        </w:tc>
        <w:tc>
          <w:tcPr>
            <w:tcW w:w="7087" w:type="dxa"/>
          </w:tcPr>
          <w:p w14:paraId="6BEDC98B" w14:textId="77777777" w:rsidR="00C5314B" w:rsidRPr="00A518D6" w:rsidRDefault="0079362A">
            <w:pPr>
              <w:spacing w:after="0" w:line="240" w:lineRule="auto"/>
              <w:rPr>
                <w:rFonts w:ascii="Arial" w:hAnsi="Arial" w:cs="Arial"/>
                <w:b/>
                <w:bCs/>
              </w:rPr>
            </w:pPr>
            <w:r w:rsidRPr="00A518D6">
              <w:rPr>
                <w:rFonts w:ascii="Arial" w:hAnsi="Arial" w:cs="Arial"/>
                <w:b/>
                <w:bCs/>
              </w:rPr>
              <w:t>CHC 6096</w:t>
            </w:r>
          </w:p>
        </w:tc>
      </w:tr>
      <w:tr w:rsidR="00C5314B" w:rsidRPr="00A518D6" w14:paraId="3B559A7E" w14:textId="77777777">
        <w:tc>
          <w:tcPr>
            <w:tcW w:w="2263" w:type="dxa"/>
          </w:tcPr>
          <w:p w14:paraId="39EE08A5" w14:textId="77777777" w:rsidR="00C5314B" w:rsidRPr="00A518D6" w:rsidRDefault="0079362A">
            <w:pPr>
              <w:spacing w:after="0" w:line="240" w:lineRule="auto"/>
              <w:rPr>
                <w:rFonts w:ascii="Arial" w:hAnsi="Arial" w:cs="Arial"/>
                <w:b/>
                <w:bCs/>
              </w:rPr>
            </w:pPr>
            <w:r w:rsidRPr="00A518D6">
              <w:rPr>
                <w:rFonts w:ascii="Arial" w:hAnsi="Arial" w:cs="Arial"/>
                <w:b/>
                <w:bCs/>
              </w:rPr>
              <w:t>Module Name:</w:t>
            </w:r>
          </w:p>
        </w:tc>
        <w:tc>
          <w:tcPr>
            <w:tcW w:w="7087" w:type="dxa"/>
          </w:tcPr>
          <w:p w14:paraId="7BCE7B1A" w14:textId="77777777" w:rsidR="00C5314B" w:rsidRPr="00A518D6" w:rsidRDefault="0079362A">
            <w:pPr>
              <w:spacing w:after="0" w:line="240" w:lineRule="auto"/>
              <w:rPr>
                <w:rFonts w:ascii="Arial" w:hAnsi="Arial" w:cs="Arial"/>
                <w:b/>
                <w:bCs/>
              </w:rPr>
            </w:pPr>
            <w:r w:rsidRPr="00A518D6">
              <w:rPr>
                <w:rFonts w:ascii="Arial" w:hAnsi="Arial" w:cs="Arial"/>
                <w:b/>
                <w:bCs/>
              </w:rPr>
              <w:t>Project</w:t>
            </w:r>
          </w:p>
        </w:tc>
      </w:tr>
      <w:tr w:rsidR="00C5314B" w:rsidRPr="00A518D6" w14:paraId="1753AC8D" w14:textId="77777777">
        <w:tc>
          <w:tcPr>
            <w:tcW w:w="2263" w:type="dxa"/>
          </w:tcPr>
          <w:p w14:paraId="5E14ABF6" w14:textId="77777777" w:rsidR="00C5314B" w:rsidRPr="00A518D6" w:rsidRDefault="0079362A">
            <w:pPr>
              <w:spacing w:after="0" w:line="240" w:lineRule="auto"/>
              <w:rPr>
                <w:rFonts w:ascii="Arial" w:hAnsi="Arial" w:cs="Arial"/>
                <w:b/>
                <w:bCs/>
              </w:rPr>
            </w:pPr>
            <w:r w:rsidRPr="00A518D6">
              <w:rPr>
                <w:rFonts w:ascii="Arial" w:hAnsi="Arial" w:cs="Arial"/>
                <w:b/>
                <w:bCs/>
              </w:rPr>
              <w:t>Date Submitted:</w:t>
            </w:r>
          </w:p>
        </w:tc>
        <w:tc>
          <w:tcPr>
            <w:tcW w:w="7087" w:type="dxa"/>
          </w:tcPr>
          <w:p w14:paraId="5A15F48D" w14:textId="4A00C0EB" w:rsidR="00C5314B" w:rsidRPr="00A518D6" w:rsidRDefault="00924BF5">
            <w:pPr>
              <w:spacing w:after="0" w:line="240" w:lineRule="auto"/>
              <w:rPr>
                <w:rFonts w:ascii="Arial" w:hAnsi="Arial" w:cs="Arial"/>
                <w:b/>
                <w:bCs/>
              </w:rPr>
            </w:pPr>
            <w:r w:rsidRPr="00A518D6">
              <w:rPr>
                <w:rFonts w:ascii="Arial" w:hAnsi="Arial" w:cs="Arial"/>
                <w:b/>
                <w:bCs/>
                <w:lang w:eastAsia="zh-CN"/>
              </w:rPr>
              <w:t>November 4, 2022</w:t>
            </w:r>
          </w:p>
        </w:tc>
      </w:tr>
    </w:tbl>
    <w:p w14:paraId="000F6336" w14:textId="77777777" w:rsidR="00C5314B" w:rsidRPr="00A518D6" w:rsidRDefault="00C5314B">
      <w:pPr>
        <w:rPr>
          <w:rFonts w:ascii="Arial" w:hAnsi="Arial" w:cs="Arial"/>
        </w:rPr>
      </w:pPr>
    </w:p>
    <w:p w14:paraId="695DB4C1" w14:textId="77777777" w:rsidR="00C5314B" w:rsidRPr="00A518D6" w:rsidRDefault="00C5314B">
      <w:pPr>
        <w:rPr>
          <w:rFonts w:ascii="Arial" w:hAnsi="Arial" w:cs="Arial"/>
        </w:rPr>
      </w:pPr>
    </w:p>
    <w:p w14:paraId="4AEC3B69" w14:textId="77777777" w:rsidR="00C5314B" w:rsidRPr="00A518D6" w:rsidRDefault="00C5314B">
      <w:pPr>
        <w:rPr>
          <w:rFonts w:ascii="Arial" w:hAnsi="Arial" w:cs="Arial"/>
        </w:rPr>
      </w:pPr>
    </w:p>
    <w:p w14:paraId="63B016D1" w14:textId="77777777" w:rsidR="00C5314B" w:rsidRPr="00A518D6" w:rsidRDefault="00C5314B">
      <w:pPr>
        <w:rPr>
          <w:rFonts w:ascii="Arial" w:hAnsi="Arial" w:cs="Arial"/>
        </w:rPr>
      </w:pPr>
    </w:p>
    <w:p w14:paraId="75682A70" w14:textId="77777777" w:rsidR="00C5314B" w:rsidRPr="00A518D6" w:rsidRDefault="00C5314B">
      <w:pPr>
        <w:rPr>
          <w:rFonts w:ascii="Arial" w:hAnsi="Arial" w:cs="Arial"/>
        </w:rPr>
      </w:pPr>
    </w:p>
    <w:p w14:paraId="3830F4B6" w14:textId="77777777" w:rsidR="00C5314B" w:rsidRPr="00A518D6" w:rsidRDefault="00C5314B">
      <w:pPr>
        <w:rPr>
          <w:rFonts w:ascii="Arial" w:hAnsi="Arial" w:cs="Arial"/>
        </w:rPr>
      </w:pPr>
    </w:p>
    <w:sdt>
      <w:sdtPr>
        <w:rPr>
          <w:rFonts w:ascii="Arial" w:eastAsiaTheme="minorHAnsi" w:hAnsi="Arial" w:cs="Arial"/>
          <w:color w:val="auto"/>
          <w:sz w:val="22"/>
          <w:szCs w:val="22"/>
        </w:rPr>
        <w:id w:val="1973633370"/>
        <w:docPartObj>
          <w:docPartGallery w:val="Table of Contents"/>
          <w:docPartUnique/>
        </w:docPartObj>
      </w:sdtPr>
      <w:sdtEndPr>
        <w:rPr>
          <w:b/>
          <w:bCs/>
        </w:rPr>
      </w:sdtEndPr>
      <w:sdtContent>
        <w:p w14:paraId="4928C4DB" w14:textId="77777777" w:rsidR="00C5314B" w:rsidRPr="00A518D6" w:rsidRDefault="0079362A" w:rsidP="00E20E37">
          <w:pPr>
            <w:pStyle w:val="TOCHeading1"/>
            <w:spacing w:line="360" w:lineRule="auto"/>
            <w:rPr>
              <w:rFonts w:ascii="Arial" w:hAnsi="Arial" w:cs="Arial"/>
              <w:b/>
              <w:color w:val="000000" w:themeColor="text1"/>
              <w:sz w:val="22"/>
            </w:rPr>
          </w:pPr>
          <w:r w:rsidRPr="00A518D6">
            <w:rPr>
              <w:rFonts w:ascii="Arial" w:hAnsi="Arial" w:cs="Arial"/>
              <w:b/>
              <w:color w:val="000000" w:themeColor="text1"/>
              <w:sz w:val="22"/>
            </w:rPr>
            <w:t>Table of Contents</w:t>
          </w:r>
        </w:p>
        <w:p w14:paraId="12010C86" w14:textId="21A0192D" w:rsidR="00A51302" w:rsidRDefault="00175FEE" w:rsidP="00A51302">
          <w:pPr>
            <w:pStyle w:val="TOC1"/>
            <w:tabs>
              <w:tab w:val="left" w:pos="440"/>
              <w:tab w:val="right" w:leader="dot" w:pos="8602"/>
            </w:tabs>
            <w:spacing w:line="360" w:lineRule="auto"/>
            <w:rPr>
              <w:rFonts w:eastAsiaTheme="minorEastAsia"/>
              <w:noProof/>
              <w:kern w:val="2"/>
              <w:sz w:val="21"/>
              <w:szCs w:val="24"/>
              <w:lang w:eastAsia="zh-C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18902827" w:history="1">
            <w:r w:rsidR="00A51302" w:rsidRPr="00482DA8">
              <w:rPr>
                <w:rStyle w:val="a3"/>
                <w:rFonts w:ascii="Arial" w:hAnsi="Arial" w:cs="Arial"/>
                <w:noProof/>
              </w:rPr>
              <w:t>1</w:t>
            </w:r>
            <w:r w:rsidR="00A51302">
              <w:rPr>
                <w:rFonts w:eastAsiaTheme="minorEastAsia"/>
                <w:noProof/>
                <w:kern w:val="2"/>
                <w:sz w:val="21"/>
                <w:szCs w:val="24"/>
                <w:lang w:eastAsia="zh-CN"/>
              </w:rPr>
              <w:tab/>
            </w:r>
            <w:r w:rsidR="00A51302" w:rsidRPr="00482DA8">
              <w:rPr>
                <w:rStyle w:val="a3"/>
                <w:rFonts w:ascii="Arial" w:hAnsi="Arial" w:cs="Arial"/>
                <w:noProof/>
              </w:rPr>
              <w:t>Introduction</w:t>
            </w:r>
            <w:r w:rsidR="00A51302">
              <w:rPr>
                <w:noProof/>
                <w:webHidden/>
              </w:rPr>
              <w:tab/>
            </w:r>
            <w:r w:rsidR="00A51302">
              <w:rPr>
                <w:noProof/>
                <w:webHidden/>
              </w:rPr>
              <w:fldChar w:fldCharType="begin"/>
            </w:r>
            <w:r w:rsidR="00A51302">
              <w:rPr>
                <w:noProof/>
                <w:webHidden/>
              </w:rPr>
              <w:instrText xml:space="preserve"> PAGEREF _Toc118902827 \h </w:instrText>
            </w:r>
            <w:r w:rsidR="00A51302">
              <w:rPr>
                <w:noProof/>
                <w:webHidden/>
              </w:rPr>
            </w:r>
            <w:r w:rsidR="00A51302">
              <w:rPr>
                <w:noProof/>
                <w:webHidden/>
              </w:rPr>
              <w:fldChar w:fldCharType="separate"/>
            </w:r>
            <w:r w:rsidR="00A51302">
              <w:rPr>
                <w:noProof/>
                <w:webHidden/>
              </w:rPr>
              <w:t>3</w:t>
            </w:r>
            <w:r w:rsidR="00A51302">
              <w:rPr>
                <w:noProof/>
                <w:webHidden/>
              </w:rPr>
              <w:fldChar w:fldCharType="end"/>
            </w:r>
          </w:hyperlink>
        </w:p>
        <w:p w14:paraId="4D4A2F2B" w14:textId="4F891599"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28" w:history="1">
            <w:r w:rsidR="00A51302" w:rsidRPr="00482DA8">
              <w:rPr>
                <w:rStyle w:val="a3"/>
                <w:rFonts w:ascii="Arial" w:eastAsia="Calibri" w:hAnsi="Arial" w:cs="Arial"/>
                <w:noProof/>
              </w:rPr>
              <w:t>1.1</w:t>
            </w:r>
            <w:r w:rsidR="00A51302">
              <w:rPr>
                <w:rFonts w:eastAsiaTheme="minorEastAsia"/>
                <w:noProof/>
                <w:kern w:val="2"/>
                <w:sz w:val="21"/>
                <w:szCs w:val="24"/>
                <w:lang w:eastAsia="zh-CN"/>
              </w:rPr>
              <w:tab/>
            </w:r>
            <w:r w:rsidR="00A51302" w:rsidRPr="00482DA8">
              <w:rPr>
                <w:rStyle w:val="a3"/>
                <w:rFonts w:ascii="Arial" w:eastAsia="Calibri" w:hAnsi="Arial" w:cs="Arial"/>
                <w:noProof/>
              </w:rPr>
              <w:t>Background</w:t>
            </w:r>
            <w:r w:rsidR="00A51302">
              <w:rPr>
                <w:noProof/>
                <w:webHidden/>
              </w:rPr>
              <w:tab/>
            </w:r>
            <w:r w:rsidR="00A51302">
              <w:rPr>
                <w:noProof/>
                <w:webHidden/>
              </w:rPr>
              <w:fldChar w:fldCharType="begin"/>
            </w:r>
            <w:r w:rsidR="00A51302">
              <w:rPr>
                <w:noProof/>
                <w:webHidden/>
              </w:rPr>
              <w:instrText xml:space="preserve"> PAGEREF _Toc118902828 \h </w:instrText>
            </w:r>
            <w:r w:rsidR="00A51302">
              <w:rPr>
                <w:noProof/>
                <w:webHidden/>
              </w:rPr>
            </w:r>
            <w:r w:rsidR="00A51302">
              <w:rPr>
                <w:noProof/>
                <w:webHidden/>
              </w:rPr>
              <w:fldChar w:fldCharType="separate"/>
            </w:r>
            <w:r w:rsidR="00A51302">
              <w:rPr>
                <w:noProof/>
                <w:webHidden/>
              </w:rPr>
              <w:t>3</w:t>
            </w:r>
            <w:r w:rsidR="00A51302">
              <w:rPr>
                <w:noProof/>
                <w:webHidden/>
              </w:rPr>
              <w:fldChar w:fldCharType="end"/>
            </w:r>
          </w:hyperlink>
        </w:p>
        <w:p w14:paraId="32007132" w14:textId="137BEA33"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29" w:history="1">
            <w:r w:rsidR="00A51302" w:rsidRPr="00482DA8">
              <w:rPr>
                <w:rStyle w:val="a3"/>
                <w:rFonts w:ascii="Arial" w:eastAsia="Calibri" w:hAnsi="Arial" w:cs="Arial"/>
                <w:noProof/>
              </w:rPr>
              <w:t>1.2</w:t>
            </w:r>
            <w:r w:rsidR="00A51302">
              <w:rPr>
                <w:rFonts w:eastAsiaTheme="minorEastAsia"/>
                <w:noProof/>
                <w:kern w:val="2"/>
                <w:sz w:val="21"/>
                <w:szCs w:val="24"/>
                <w:lang w:eastAsia="zh-CN"/>
              </w:rPr>
              <w:tab/>
            </w:r>
            <w:r w:rsidR="00A51302" w:rsidRPr="00482DA8">
              <w:rPr>
                <w:rStyle w:val="a3"/>
                <w:rFonts w:ascii="Arial" w:eastAsia="Calibri" w:hAnsi="Arial" w:cs="Arial"/>
                <w:noProof/>
              </w:rPr>
              <w:t>Aim</w:t>
            </w:r>
            <w:r w:rsidR="00A51302">
              <w:rPr>
                <w:noProof/>
                <w:webHidden/>
              </w:rPr>
              <w:tab/>
            </w:r>
            <w:r w:rsidR="00A51302">
              <w:rPr>
                <w:noProof/>
                <w:webHidden/>
              </w:rPr>
              <w:fldChar w:fldCharType="begin"/>
            </w:r>
            <w:r w:rsidR="00A51302">
              <w:rPr>
                <w:noProof/>
                <w:webHidden/>
              </w:rPr>
              <w:instrText xml:space="preserve"> PAGEREF _Toc118902829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56034635" w14:textId="106689C2"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0" w:history="1">
            <w:r w:rsidR="00A51302" w:rsidRPr="00482DA8">
              <w:rPr>
                <w:rStyle w:val="a3"/>
                <w:rFonts w:ascii="Arial" w:eastAsia="Calibri" w:hAnsi="Arial" w:cs="Arial"/>
                <w:noProof/>
              </w:rPr>
              <w:t>1.3</w:t>
            </w:r>
            <w:r w:rsidR="00A51302">
              <w:rPr>
                <w:rFonts w:eastAsiaTheme="minorEastAsia"/>
                <w:noProof/>
                <w:kern w:val="2"/>
                <w:sz w:val="21"/>
                <w:szCs w:val="24"/>
                <w:lang w:eastAsia="zh-CN"/>
              </w:rPr>
              <w:tab/>
            </w:r>
            <w:r w:rsidR="00A51302" w:rsidRPr="00482DA8">
              <w:rPr>
                <w:rStyle w:val="a3"/>
                <w:rFonts w:ascii="Arial" w:eastAsia="Calibri" w:hAnsi="Arial" w:cs="Arial"/>
                <w:noProof/>
              </w:rPr>
              <w:t>Objectives</w:t>
            </w:r>
            <w:r w:rsidR="00A51302">
              <w:rPr>
                <w:noProof/>
                <w:webHidden/>
              </w:rPr>
              <w:tab/>
            </w:r>
            <w:r w:rsidR="00A51302">
              <w:rPr>
                <w:noProof/>
                <w:webHidden/>
              </w:rPr>
              <w:fldChar w:fldCharType="begin"/>
            </w:r>
            <w:r w:rsidR="00A51302">
              <w:rPr>
                <w:noProof/>
                <w:webHidden/>
              </w:rPr>
              <w:instrText xml:space="preserve"> PAGEREF _Toc118902830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56A93E30" w14:textId="6FB1EC38"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1" w:history="1">
            <w:r w:rsidR="00A51302" w:rsidRPr="00482DA8">
              <w:rPr>
                <w:rStyle w:val="a3"/>
                <w:rFonts w:ascii="Arial" w:eastAsia="Calibri" w:hAnsi="Arial" w:cs="Arial"/>
                <w:noProof/>
              </w:rPr>
              <w:t>1.4</w:t>
            </w:r>
            <w:r w:rsidR="00A51302">
              <w:rPr>
                <w:rFonts w:eastAsiaTheme="minorEastAsia"/>
                <w:noProof/>
                <w:kern w:val="2"/>
                <w:sz w:val="21"/>
                <w:szCs w:val="24"/>
                <w:lang w:eastAsia="zh-CN"/>
              </w:rPr>
              <w:tab/>
            </w:r>
            <w:r w:rsidR="00A51302" w:rsidRPr="00482DA8">
              <w:rPr>
                <w:rStyle w:val="a3"/>
                <w:rFonts w:ascii="Arial" w:eastAsia="Calibri" w:hAnsi="Arial" w:cs="Arial"/>
                <w:noProof/>
              </w:rPr>
              <w:t>Product Overview</w:t>
            </w:r>
            <w:r w:rsidR="00A51302">
              <w:rPr>
                <w:noProof/>
                <w:webHidden/>
              </w:rPr>
              <w:tab/>
            </w:r>
            <w:r w:rsidR="00A51302">
              <w:rPr>
                <w:noProof/>
                <w:webHidden/>
              </w:rPr>
              <w:fldChar w:fldCharType="begin"/>
            </w:r>
            <w:r w:rsidR="00A51302">
              <w:rPr>
                <w:noProof/>
                <w:webHidden/>
              </w:rPr>
              <w:instrText xml:space="preserve"> PAGEREF _Toc118902831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35C39699" w14:textId="13B84328" w:rsidR="00A51302" w:rsidRDefault="005E60B9" w:rsidP="00A51302">
          <w:pPr>
            <w:pStyle w:val="TOC1"/>
            <w:tabs>
              <w:tab w:val="left" w:pos="440"/>
              <w:tab w:val="right" w:leader="dot" w:pos="8602"/>
            </w:tabs>
            <w:spacing w:line="360" w:lineRule="auto"/>
            <w:rPr>
              <w:rFonts w:eastAsiaTheme="minorEastAsia"/>
              <w:noProof/>
              <w:kern w:val="2"/>
              <w:sz w:val="21"/>
              <w:szCs w:val="24"/>
              <w:lang w:eastAsia="zh-CN"/>
            </w:rPr>
          </w:pPr>
          <w:hyperlink w:anchor="_Toc118902832" w:history="1">
            <w:r w:rsidR="00A51302" w:rsidRPr="00482DA8">
              <w:rPr>
                <w:rStyle w:val="a3"/>
                <w:rFonts w:ascii="Arial" w:hAnsi="Arial" w:cs="Arial"/>
                <w:noProof/>
              </w:rPr>
              <w:t>2</w:t>
            </w:r>
            <w:r w:rsidR="00A51302">
              <w:rPr>
                <w:rFonts w:eastAsiaTheme="minorEastAsia"/>
                <w:noProof/>
                <w:kern w:val="2"/>
                <w:sz w:val="21"/>
                <w:szCs w:val="24"/>
                <w:lang w:eastAsia="zh-CN"/>
              </w:rPr>
              <w:tab/>
            </w:r>
            <w:r w:rsidR="00A51302" w:rsidRPr="00482DA8">
              <w:rPr>
                <w:rStyle w:val="a3"/>
                <w:rFonts w:ascii="Arial" w:hAnsi="Arial" w:cs="Arial"/>
                <w:noProof/>
              </w:rPr>
              <w:t>Background Review</w:t>
            </w:r>
            <w:r w:rsidR="00A51302">
              <w:rPr>
                <w:noProof/>
                <w:webHidden/>
              </w:rPr>
              <w:tab/>
            </w:r>
            <w:r w:rsidR="00A51302">
              <w:rPr>
                <w:noProof/>
                <w:webHidden/>
              </w:rPr>
              <w:fldChar w:fldCharType="begin"/>
            </w:r>
            <w:r w:rsidR="00A51302">
              <w:rPr>
                <w:noProof/>
                <w:webHidden/>
              </w:rPr>
              <w:instrText xml:space="preserve"> PAGEREF _Toc118902832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2B753949" w14:textId="0BAB3743"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3" w:history="1">
            <w:r w:rsidR="00A51302" w:rsidRPr="00482DA8">
              <w:rPr>
                <w:rStyle w:val="a3"/>
                <w:rFonts w:ascii="Arial" w:eastAsia="Calibri" w:hAnsi="Arial" w:cs="Arial"/>
                <w:noProof/>
              </w:rPr>
              <w:t>2.1</w:t>
            </w:r>
            <w:r w:rsidR="00A51302">
              <w:rPr>
                <w:rFonts w:eastAsiaTheme="minorEastAsia"/>
                <w:noProof/>
                <w:kern w:val="2"/>
                <w:sz w:val="21"/>
                <w:szCs w:val="24"/>
                <w:lang w:eastAsia="zh-CN"/>
              </w:rPr>
              <w:tab/>
            </w:r>
            <w:r w:rsidR="00A51302" w:rsidRPr="00482DA8">
              <w:rPr>
                <w:rStyle w:val="a3"/>
                <w:rFonts w:ascii="Arial" w:eastAsia="Calibri" w:hAnsi="Arial" w:cs="Arial"/>
                <w:noProof/>
              </w:rPr>
              <w:t>Summary of existing approaches</w:t>
            </w:r>
            <w:r w:rsidR="00A51302">
              <w:rPr>
                <w:noProof/>
                <w:webHidden/>
              </w:rPr>
              <w:tab/>
            </w:r>
            <w:r w:rsidR="00A51302">
              <w:rPr>
                <w:noProof/>
                <w:webHidden/>
              </w:rPr>
              <w:fldChar w:fldCharType="begin"/>
            </w:r>
            <w:r w:rsidR="00A51302">
              <w:rPr>
                <w:noProof/>
                <w:webHidden/>
              </w:rPr>
              <w:instrText xml:space="preserve"> PAGEREF _Toc118902833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4B2366DB" w14:textId="21A1492D"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4" w:history="1">
            <w:r w:rsidR="00A51302" w:rsidRPr="00482DA8">
              <w:rPr>
                <w:rStyle w:val="a3"/>
                <w:rFonts w:ascii="Arial" w:eastAsia="Times New Roman" w:hAnsi="Arial" w:cs="Arial"/>
                <w:noProof/>
              </w:rPr>
              <w:t>2.2</w:t>
            </w:r>
            <w:r w:rsidR="00A51302">
              <w:rPr>
                <w:rFonts w:eastAsiaTheme="minorEastAsia"/>
                <w:noProof/>
                <w:kern w:val="2"/>
                <w:sz w:val="21"/>
                <w:szCs w:val="24"/>
                <w:lang w:eastAsia="zh-CN"/>
              </w:rPr>
              <w:tab/>
            </w:r>
            <w:r w:rsidR="00A51302" w:rsidRPr="00482DA8">
              <w:rPr>
                <w:rStyle w:val="a3"/>
                <w:rFonts w:ascii="Arial" w:eastAsia="Calibri" w:hAnsi="Arial" w:cs="Arial"/>
                <w:noProof/>
              </w:rPr>
              <w:t>Brief summary of related literature</w:t>
            </w:r>
            <w:r w:rsidR="00A51302">
              <w:rPr>
                <w:noProof/>
                <w:webHidden/>
              </w:rPr>
              <w:tab/>
            </w:r>
            <w:r w:rsidR="00A51302">
              <w:rPr>
                <w:noProof/>
                <w:webHidden/>
              </w:rPr>
              <w:fldChar w:fldCharType="begin"/>
            </w:r>
            <w:r w:rsidR="00A51302">
              <w:rPr>
                <w:noProof/>
                <w:webHidden/>
              </w:rPr>
              <w:instrText xml:space="preserve"> PAGEREF _Toc118902834 \h </w:instrText>
            </w:r>
            <w:r w:rsidR="00A51302">
              <w:rPr>
                <w:noProof/>
                <w:webHidden/>
              </w:rPr>
            </w:r>
            <w:r w:rsidR="00A51302">
              <w:rPr>
                <w:noProof/>
                <w:webHidden/>
              </w:rPr>
              <w:fldChar w:fldCharType="separate"/>
            </w:r>
            <w:r w:rsidR="00A51302">
              <w:rPr>
                <w:noProof/>
                <w:webHidden/>
              </w:rPr>
              <w:t>5</w:t>
            </w:r>
            <w:r w:rsidR="00A51302">
              <w:rPr>
                <w:noProof/>
                <w:webHidden/>
              </w:rPr>
              <w:fldChar w:fldCharType="end"/>
            </w:r>
          </w:hyperlink>
        </w:p>
        <w:p w14:paraId="282DC863" w14:textId="390E64B3" w:rsidR="00A51302" w:rsidRDefault="005E60B9" w:rsidP="00A51302">
          <w:pPr>
            <w:pStyle w:val="TOC1"/>
            <w:tabs>
              <w:tab w:val="left" w:pos="440"/>
              <w:tab w:val="right" w:leader="dot" w:pos="8602"/>
            </w:tabs>
            <w:spacing w:line="360" w:lineRule="auto"/>
            <w:rPr>
              <w:rFonts w:eastAsiaTheme="minorEastAsia"/>
              <w:noProof/>
              <w:kern w:val="2"/>
              <w:sz w:val="21"/>
              <w:szCs w:val="24"/>
              <w:lang w:eastAsia="zh-CN"/>
            </w:rPr>
          </w:pPr>
          <w:hyperlink w:anchor="_Toc118902835" w:history="1">
            <w:r w:rsidR="00A51302" w:rsidRPr="00482DA8">
              <w:rPr>
                <w:rStyle w:val="a3"/>
                <w:rFonts w:ascii="Arial" w:hAnsi="Arial" w:cs="Arial"/>
                <w:noProof/>
              </w:rPr>
              <w:t>3</w:t>
            </w:r>
            <w:r w:rsidR="00A51302">
              <w:rPr>
                <w:rFonts w:eastAsiaTheme="minorEastAsia"/>
                <w:noProof/>
                <w:kern w:val="2"/>
                <w:sz w:val="21"/>
                <w:szCs w:val="24"/>
                <w:lang w:eastAsia="zh-CN"/>
              </w:rPr>
              <w:tab/>
            </w:r>
            <w:r w:rsidR="00A51302" w:rsidRPr="00482DA8">
              <w:rPr>
                <w:rStyle w:val="a3"/>
                <w:rFonts w:ascii="Arial" w:hAnsi="Arial" w:cs="Arial"/>
                <w:noProof/>
              </w:rPr>
              <w:t>Methodology</w:t>
            </w:r>
            <w:r w:rsidR="00A51302">
              <w:rPr>
                <w:noProof/>
                <w:webHidden/>
              </w:rPr>
              <w:tab/>
            </w:r>
            <w:r w:rsidR="00A51302">
              <w:rPr>
                <w:noProof/>
                <w:webHidden/>
              </w:rPr>
              <w:fldChar w:fldCharType="begin"/>
            </w:r>
            <w:r w:rsidR="00A51302">
              <w:rPr>
                <w:noProof/>
                <w:webHidden/>
              </w:rPr>
              <w:instrText xml:space="preserve"> PAGEREF _Toc118902835 \h </w:instrText>
            </w:r>
            <w:r w:rsidR="00A51302">
              <w:rPr>
                <w:noProof/>
                <w:webHidden/>
              </w:rPr>
            </w:r>
            <w:r w:rsidR="00A51302">
              <w:rPr>
                <w:noProof/>
                <w:webHidden/>
              </w:rPr>
              <w:fldChar w:fldCharType="separate"/>
            </w:r>
            <w:r w:rsidR="00A51302">
              <w:rPr>
                <w:noProof/>
                <w:webHidden/>
              </w:rPr>
              <w:t>5</w:t>
            </w:r>
            <w:r w:rsidR="00A51302">
              <w:rPr>
                <w:noProof/>
                <w:webHidden/>
              </w:rPr>
              <w:fldChar w:fldCharType="end"/>
            </w:r>
          </w:hyperlink>
        </w:p>
        <w:p w14:paraId="7F6D35DC" w14:textId="20F324B2"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6" w:history="1">
            <w:r w:rsidR="00A51302" w:rsidRPr="00482DA8">
              <w:rPr>
                <w:rStyle w:val="a3"/>
                <w:rFonts w:ascii="Arial" w:eastAsia="Calibri" w:hAnsi="Arial" w:cs="Arial"/>
                <w:noProof/>
              </w:rPr>
              <w:t>3.1</w:t>
            </w:r>
            <w:r w:rsidR="00A51302">
              <w:rPr>
                <w:rFonts w:eastAsiaTheme="minorEastAsia"/>
                <w:noProof/>
                <w:kern w:val="2"/>
                <w:sz w:val="21"/>
                <w:szCs w:val="24"/>
                <w:lang w:eastAsia="zh-CN"/>
              </w:rPr>
              <w:tab/>
            </w:r>
            <w:r w:rsidR="00A51302" w:rsidRPr="00482DA8">
              <w:rPr>
                <w:rStyle w:val="a3"/>
                <w:rFonts w:ascii="Arial" w:eastAsia="Calibri" w:hAnsi="Arial" w:cs="Arial"/>
                <w:noProof/>
              </w:rPr>
              <w:t>Approach</w:t>
            </w:r>
            <w:r w:rsidR="00A51302">
              <w:rPr>
                <w:noProof/>
                <w:webHidden/>
              </w:rPr>
              <w:tab/>
            </w:r>
            <w:r w:rsidR="00A51302">
              <w:rPr>
                <w:noProof/>
                <w:webHidden/>
              </w:rPr>
              <w:fldChar w:fldCharType="begin"/>
            </w:r>
            <w:r w:rsidR="00A51302">
              <w:rPr>
                <w:noProof/>
                <w:webHidden/>
              </w:rPr>
              <w:instrText xml:space="preserve"> PAGEREF _Toc118902836 \h </w:instrText>
            </w:r>
            <w:r w:rsidR="00A51302">
              <w:rPr>
                <w:noProof/>
                <w:webHidden/>
              </w:rPr>
            </w:r>
            <w:r w:rsidR="00A51302">
              <w:rPr>
                <w:noProof/>
                <w:webHidden/>
              </w:rPr>
              <w:fldChar w:fldCharType="separate"/>
            </w:r>
            <w:r w:rsidR="00A51302">
              <w:rPr>
                <w:noProof/>
                <w:webHidden/>
              </w:rPr>
              <w:t>5</w:t>
            </w:r>
            <w:r w:rsidR="00A51302">
              <w:rPr>
                <w:noProof/>
                <w:webHidden/>
              </w:rPr>
              <w:fldChar w:fldCharType="end"/>
            </w:r>
          </w:hyperlink>
        </w:p>
        <w:p w14:paraId="1BB82618" w14:textId="1063A5CC"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7" w:history="1">
            <w:r w:rsidR="00A51302" w:rsidRPr="00482DA8">
              <w:rPr>
                <w:rStyle w:val="a3"/>
                <w:rFonts w:ascii="Arial" w:eastAsia="Calibri" w:hAnsi="Arial" w:cs="Arial"/>
                <w:noProof/>
              </w:rPr>
              <w:t>3.2</w:t>
            </w:r>
            <w:r w:rsidR="00A51302">
              <w:rPr>
                <w:rFonts w:eastAsiaTheme="minorEastAsia"/>
                <w:noProof/>
                <w:kern w:val="2"/>
                <w:sz w:val="21"/>
                <w:szCs w:val="24"/>
                <w:lang w:eastAsia="zh-CN"/>
              </w:rPr>
              <w:tab/>
            </w:r>
            <w:r w:rsidR="00A51302" w:rsidRPr="00482DA8">
              <w:rPr>
                <w:rStyle w:val="a3"/>
                <w:rFonts w:ascii="Arial" w:eastAsia="Calibri" w:hAnsi="Arial" w:cs="Arial"/>
                <w:noProof/>
              </w:rPr>
              <w:t>Technology</w:t>
            </w:r>
            <w:r w:rsidR="00A51302">
              <w:rPr>
                <w:noProof/>
                <w:webHidden/>
              </w:rPr>
              <w:tab/>
            </w:r>
            <w:r w:rsidR="00A51302">
              <w:rPr>
                <w:noProof/>
                <w:webHidden/>
              </w:rPr>
              <w:fldChar w:fldCharType="begin"/>
            </w:r>
            <w:r w:rsidR="00A51302">
              <w:rPr>
                <w:noProof/>
                <w:webHidden/>
              </w:rPr>
              <w:instrText xml:space="preserve"> PAGEREF _Toc118902837 \h </w:instrText>
            </w:r>
            <w:r w:rsidR="00A51302">
              <w:rPr>
                <w:noProof/>
                <w:webHidden/>
              </w:rPr>
            </w:r>
            <w:r w:rsidR="00A51302">
              <w:rPr>
                <w:noProof/>
                <w:webHidden/>
              </w:rPr>
              <w:fldChar w:fldCharType="separate"/>
            </w:r>
            <w:r w:rsidR="00A51302">
              <w:rPr>
                <w:noProof/>
                <w:webHidden/>
              </w:rPr>
              <w:t>6</w:t>
            </w:r>
            <w:r w:rsidR="00A51302">
              <w:rPr>
                <w:noProof/>
                <w:webHidden/>
              </w:rPr>
              <w:fldChar w:fldCharType="end"/>
            </w:r>
          </w:hyperlink>
        </w:p>
        <w:p w14:paraId="029A333A" w14:textId="4126DC87"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8" w:history="1">
            <w:r w:rsidR="00A51302" w:rsidRPr="00482DA8">
              <w:rPr>
                <w:rStyle w:val="a3"/>
                <w:rFonts w:ascii="Arial" w:eastAsia="Calibri" w:hAnsi="Arial" w:cs="Arial"/>
                <w:noProof/>
              </w:rPr>
              <w:t>3.3</w:t>
            </w:r>
            <w:r w:rsidR="00A51302">
              <w:rPr>
                <w:rFonts w:eastAsiaTheme="minorEastAsia"/>
                <w:noProof/>
                <w:kern w:val="2"/>
                <w:sz w:val="21"/>
                <w:szCs w:val="24"/>
                <w:lang w:eastAsia="zh-CN"/>
              </w:rPr>
              <w:tab/>
            </w:r>
            <w:r w:rsidR="00A51302" w:rsidRPr="00482DA8">
              <w:rPr>
                <w:rStyle w:val="a3"/>
                <w:rFonts w:ascii="Arial" w:eastAsia="Calibri" w:hAnsi="Arial" w:cs="Arial"/>
                <w:noProof/>
              </w:rPr>
              <w:t>Version management plan</w:t>
            </w:r>
            <w:r w:rsidR="00A51302">
              <w:rPr>
                <w:noProof/>
                <w:webHidden/>
              </w:rPr>
              <w:tab/>
            </w:r>
            <w:r w:rsidR="00A51302">
              <w:rPr>
                <w:noProof/>
                <w:webHidden/>
              </w:rPr>
              <w:fldChar w:fldCharType="begin"/>
            </w:r>
            <w:r w:rsidR="00A51302">
              <w:rPr>
                <w:noProof/>
                <w:webHidden/>
              </w:rPr>
              <w:instrText xml:space="preserve"> PAGEREF _Toc118902838 \h </w:instrText>
            </w:r>
            <w:r w:rsidR="00A51302">
              <w:rPr>
                <w:noProof/>
                <w:webHidden/>
              </w:rPr>
            </w:r>
            <w:r w:rsidR="00A51302">
              <w:rPr>
                <w:noProof/>
                <w:webHidden/>
              </w:rPr>
              <w:fldChar w:fldCharType="separate"/>
            </w:r>
            <w:r w:rsidR="00A51302">
              <w:rPr>
                <w:noProof/>
                <w:webHidden/>
              </w:rPr>
              <w:t>6</w:t>
            </w:r>
            <w:r w:rsidR="00A51302">
              <w:rPr>
                <w:noProof/>
                <w:webHidden/>
              </w:rPr>
              <w:fldChar w:fldCharType="end"/>
            </w:r>
          </w:hyperlink>
        </w:p>
        <w:p w14:paraId="70ABD6A3" w14:textId="33E7BC9F" w:rsidR="00A51302" w:rsidRDefault="005E60B9" w:rsidP="00A51302">
          <w:pPr>
            <w:pStyle w:val="TOC1"/>
            <w:tabs>
              <w:tab w:val="left" w:pos="440"/>
              <w:tab w:val="right" w:leader="dot" w:pos="8602"/>
            </w:tabs>
            <w:spacing w:line="360" w:lineRule="auto"/>
            <w:rPr>
              <w:rFonts w:eastAsiaTheme="minorEastAsia"/>
              <w:noProof/>
              <w:kern w:val="2"/>
              <w:sz w:val="21"/>
              <w:szCs w:val="24"/>
              <w:lang w:eastAsia="zh-CN"/>
            </w:rPr>
          </w:pPr>
          <w:hyperlink w:anchor="_Toc118902839" w:history="1">
            <w:r w:rsidR="00A51302" w:rsidRPr="00482DA8">
              <w:rPr>
                <w:rStyle w:val="a3"/>
                <w:rFonts w:ascii="Arial" w:hAnsi="Arial" w:cs="Arial"/>
                <w:noProof/>
              </w:rPr>
              <w:t>4</w:t>
            </w:r>
            <w:r w:rsidR="00A51302">
              <w:rPr>
                <w:rFonts w:eastAsiaTheme="minorEastAsia"/>
                <w:noProof/>
                <w:kern w:val="2"/>
                <w:sz w:val="21"/>
                <w:szCs w:val="24"/>
                <w:lang w:eastAsia="zh-CN"/>
              </w:rPr>
              <w:tab/>
            </w:r>
            <w:r w:rsidR="00A51302" w:rsidRPr="00482DA8">
              <w:rPr>
                <w:rStyle w:val="a3"/>
                <w:rFonts w:ascii="Arial" w:hAnsi="Arial" w:cs="Arial"/>
                <w:noProof/>
              </w:rPr>
              <w:t>Project Management</w:t>
            </w:r>
            <w:r w:rsidR="00A51302">
              <w:rPr>
                <w:noProof/>
                <w:webHidden/>
              </w:rPr>
              <w:tab/>
            </w:r>
            <w:r w:rsidR="00A51302">
              <w:rPr>
                <w:noProof/>
                <w:webHidden/>
              </w:rPr>
              <w:fldChar w:fldCharType="begin"/>
            </w:r>
            <w:r w:rsidR="00A51302">
              <w:rPr>
                <w:noProof/>
                <w:webHidden/>
              </w:rPr>
              <w:instrText xml:space="preserve"> PAGEREF _Toc118902839 \h </w:instrText>
            </w:r>
            <w:r w:rsidR="00A51302">
              <w:rPr>
                <w:noProof/>
                <w:webHidden/>
              </w:rPr>
            </w:r>
            <w:r w:rsidR="00A51302">
              <w:rPr>
                <w:noProof/>
                <w:webHidden/>
              </w:rPr>
              <w:fldChar w:fldCharType="separate"/>
            </w:r>
            <w:r w:rsidR="00A51302">
              <w:rPr>
                <w:noProof/>
                <w:webHidden/>
              </w:rPr>
              <w:t>6</w:t>
            </w:r>
            <w:r w:rsidR="00A51302">
              <w:rPr>
                <w:noProof/>
                <w:webHidden/>
              </w:rPr>
              <w:fldChar w:fldCharType="end"/>
            </w:r>
          </w:hyperlink>
        </w:p>
        <w:p w14:paraId="0B562F9E" w14:textId="77C55380"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40" w:history="1">
            <w:r w:rsidR="00A51302" w:rsidRPr="00482DA8">
              <w:rPr>
                <w:rStyle w:val="a3"/>
                <w:rFonts w:ascii="Arial" w:eastAsia="Calibri" w:hAnsi="Arial" w:cs="Arial"/>
                <w:noProof/>
              </w:rPr>
              <w:t>4.1</w:t>
            </w:r>
            <w:r w:rsidR="00A51302">
              <w:rPr>
                <w:rFonts w:eastAsiaTheme="minorEastAsia"/>
                <w:noProof/>
                <w:kern w:val="2"/>
                <w:sz w:val="21"/>
                <w:szCs w:val="24"/>
                <w:lang w:eastAsia="zh-CN"/>
              </w:rPr>
              <w:tab/>
            </w:r>
            <w:r w:rsidR="00A51302" w:rsidRPr="00482DA8">
              <w:rPr>
                <w:rStyle w:val="a3"/>
                <w:rFonts w:ascii="Arial" w:eastAsia="Calibri" w:hAnsi="Arial" w:cs="Arial"/>
                <w:noProof/>
              </w:rPr>
              <w:t>Activities</w:t>
            </w:r>
            <w:r w:rsidR="00A51302">
              <w:rPr>
                <w:noProof/>
                <w:webHidden/>
              </w:rPr>
              <w:tab/>
            </w:r>
            <w:r w:rsidR="00A51302">
              <w:rPr>
                <w:noProof/>
                <w:webHidden/>
              </w:rPr>
              <w:fldChar w:fldCharType="begin"/>
            </w:r>
            <w:r w:rsidR="00A51302">
              <w:rPr>
                <w:noProof/>
                <w:webHidden/>
              </w:rPr>
              <w:instrText xml:space="preserve"> PAGEREF _Toc118902840 \h </w:instrText>
            </w:r>
            <w:r w:rsidR="00A51302">
              <w:rPr>
                <w:noProof/>
                <w:webHidden/>
              </w:rPr>
            </w:r>
            <w:r w:rsidR="00A51302">
              <w:rPr>
                <w:noProof/>
                <w:webHidden/>
              </w:rPr>
              <w:fldChar w:fldCharType="separate"/>
            </w:r>
            <w:r w:rsidR="00A51302">
              <w:rPr>
                <w:noProof/>
                <w:webHidden/>
              </w:rPr>
              <w:t>6</w:t>
            </w:r>
            <w:r w:rsidR="00A51302">
              <w:rPr>
                <w:noProof/>
                <w:webHidden/>
              </w:rPr>
              <w:fldChar w:fldCharType="end"/>
            </w:r>
          </w:hyperlink>
        </w:p>
        <w:p w14:paraId="046D894F" w14:textId="7D23C646"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41" w:history="1">
            <w:r w:rsidR="00A51302" w:rsidRPr="00482DA8">
              <w:rPr>
                <w:rStyle w:val="a3"/>
                <w:rFonts w:ascii="Arial" w:eastAsia="Calibri" w:hAnsi="Arial" w:cs="Arial"/>
                <w:noProof/>
              </w:rPr>
              <w:t>4.2</w:t>
            </w:r>
            <w:r w:rsidR="00A51302">
              <w:rPr>
                <w:rFonts w:eastAsiaTheme="minorEastAsia"/>
                <w:noProof/>
                <w:kern w:val="2"/>
                <w:sz w:val="21"/>
                <w:szCs w:val="24"/>
                <w:lang w:eastAsia="zh-CN"/>
              </w:rPr>
              <w:tab/>
            </w:r>
            <w:r w:rsidR="00A51302" w:rsidRPr="00482DA8">
              <w:rPr>
                <w:rStyle w:val="a3"/>
                <w:rFonts w:ascii="Arial" w:eastAsia="Calibri" w:hAnsi="Arial" w:cs="Arial"/>
                <w:noProof/>
              </w:rPr>
              <w:t>Schedule</w:t>
            </w:r>
            <w:r w:rsidR="00A51302">
              <w:rPr>
                <w:noProof/>
                <w:webHidden/>
              </w:rPr>
              <w:tab/>
            </w:r>
            <w:r w:rsidR="00A51302">
              <w:rPr>
                <w:noProof/>
                <w:webHidden/>
              </w:rPr>
              <w:fldChar w:fldCharType="begin"/>
            </w:r>
            <w:r w:rsidR="00A51302">
              <w:rPr>
                <w:noProof/>
                <w:webHidden/>
              </w:rPr>
              <w:instrText xml:space="preserve"> PAGEREF _Toc118902841 \h </w:instrText>
            </w:r>
            <w:r w:rsidR="00A51302">
              <w:rPr>
                <w:noProof/>
                <w:webHidden/>
              </w:rPr>
            </w:r>
            <w:r w:rsidR="00A51302">
              <w:rPr>
                <w:noProof/>
                <w:webHidden/>
              </w:rPr>
              <w:fldChar w:fldCharType="separate"/>
            </w:r>
            <w:r w:rsidR="00A51302">
              <w:rPr>
                <w:noProof/>
                <w:webHidden/>
              </w:rPr>
              <w:t>7</w:t>
            </w:r>
            <w:r w:rsidR="00A51302">
              <w:rPr>
                <w:noProof/>
                <w:webHidden/>
              </w:rPr>
              <w:fldChar w:fldCharType="end"/>
            </w:r>
          </w:hyperlink>
        </w:p>
        <w:p w14:paraId="7939450E" w14:textId="6919F147"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42" w:history="1">
            <w:r w:rsidR="00A51302" w:rsidRPr="00482DA8">
              <w:rPr>
                <w:rStyle w:val="a3"/>
                <w:rFonts w:ascii="Arial" w:eastAsia="Calibri" w:hAnsi="Arial" w:cs="Arial"/>
                <w:noProof/>
              </w:rPr>
              <w:t>4.3</w:t>
            </w:r>
            <w:r w:rsidR="00A51302">
              <w:rPr>
                <w:rFonts w:eastAsiaTheme="minorEastAsia"/>
                <w:noProof/>
                <w:kern w:val="2"/>
                <w:sz w:val="21"/>
                <w:szCs w:val="24"/>
                <w:lang w:eastAsia="zh-CN"/>
              </w:rPr>
              <w:tab/>
            </w:r>
            <w:r w:rsidR="00A51302" w:rsidRPr="00482DA8">
              <w:rPr>
                <w:rStyle w:val="a3"/>
                <w:rFonts w:ascii="Arial" w:eastAsia="Calibri" w:hAnsi="Arial" w:cs="Arial"/>
                <w:noProof/>
              </w:rPr>
              <w:t>Data management plan</w:t>
            </w:r>
            <w:r w:rsidR="00A51302">
              <w:rPr>
                <w:noProof/>
                <w:webHidden/>
              </w:rPr>
              <w:tab/>
            </w:r>
            <w:r w:rsidR="00A51302">
              <w:rPr>
                <w:noProof/>
                <w:webHidden/>
              </w:rPr>
              <w:fldChar w:fldCharType="begin"/>
            </w:r>
            <w:r w:rsidR="00A51302">
              <w:rPr>
                <w:noProof/>
                <w:webHidden/>
              </w:rPr>
              <w:instrText xml:space="preserve"> PAGEREF _Toc118902842 \h </w:instrText>
            </w:r>
            <w:r w:rsidR="00A51302">
              <w:rPr>
                <w:noProof/>
                <w:webHidden/>
              </w:rPr>
            </w:r>
            <w:r w:rsidR="00A51302">
              <w:rPr>
                <w:noProof/>
                <w:webHidden/>
              </w:rPr>
              <w:fldChar w:fldCharType="separate"/>
            </w:r>
            <w:r w:rsidR="00A51302">
              <w:rPr>
                <w:noProof/>
                <w:webHidden/>
              </w:rPr>
              <w:t>7</w:t>
            </w:r>
            <w:r w:rsidR="00A51302">
              <w:rPr>
                <w:noProof/>
                <w:webHidden/>
              </w:rPr>
              <w:fldChar w:fldCharType="end"/>
            </w:r>
          </w:hyperlink>
        </w:p>
        <w:p w14:paraId="251B347B" w14:textId="2DCB8EEB" w:rsidR="00A51302" w:rsidRDefault="005E60B9"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43" w:history="1">
            <w:r w:rsidR="00A51302" w:rsidRPr="00482DA8">
              <w:rPr>
                <w:rStyle w:val="a3"/>
                <w:rFonts w:ascii="Arial" w:eastAsia="Calibri" w:hAnsi="Arial" w:cs="Arial"/>
                <w:noProof/>
              </w:rPr>
              <w:t>4.4</w:t>
            </w:r>
            <w:r w:rsidR="00A51302">
              <w:rPr>
                <w:rFonts w:eastAsiaTheme="minorEastAsia"/>
                <w:noProof/>
                <w:kern w:val="2"/>
                <w:sz w:val="21"/>
                <w:szCs w:val="24"/>
                <w:lang w:eastAsia="zh-CN"/>
              </w:rPr>
              <w:tab/>
            </w:r>
            <w:r w:rsidR="00A51302" w:rsidRPr="00482DA8">
              <w:rPr>
                <w:rStyle w:val="a3"/>
                <w:rFonts w:ascii="Arial" w:eastAsia="Calibri" w:hAnsi="Arial" w:cs="Arial"/>
                <w:noProof/>
              </w:rPr>
              <w:t>Deliverables</w:t>
            </w:r>
            <w:r w:rsidR="00A51302">
              <w:rPr>
                <w:noProof/>
                <w:webHidden/>
              </w:rPr>
              <w:tab/>
            </w:r>
            <w:r w:rsidR="00A51302">
              <w:rPr>
                <w:noProof/>
                <w:webHidden/>
              </w:rPr>
              <w:fldChar w:fldCharType="begin"/>
            </w:r>
            <w:r w:rsidR="00A51302">
              <w:rPr>
                <w:noProof/>
                <w:webHidden/>
              </w:rPr>
              <w:instrText xml:space="preserve"> PAGEREF _Toc118902843 \h </w:instrText>
            </w:r>
            <w:r w:rsidR="00A51302">
              <w:rPr>
                <w:noProof/>
                <w:webHidden/>
              </w:rPr>
            </w:r>
            <w:r w:rsidR="00A51302">
              <w:rPr>
                <w:noProof/>
                <w:webHidden/>
              </w:rPr>
              <w:fldChar w:fldCharType="separate"/>
            </w:r>
            <w:r w:rsidR="00A51302">
              <w:rPr>
                <w:noProof/>
                <w:webHidden/>
              </w:rPr>
              <w:t>7</w:t>
            </w:r>
            <w:r w:rsidR="00A51302">
              <w:rPr>
                <w:noProof/>
                <w:webHidden/>
              </w:rPr>
              <w:fldChar w:fldCharType="end"/>
            </w:r>
          </w:hyperlink>
        </w:p>
        <w:p w14:paraId="1FB9190B" w14:textId="7A23E411" w:rsidR="00A51302" w:rsidRDefault="005E60B9" w:rsidP="00A51302">
          <w:pPr>
            <w:pStyle w:val="TOC1"/>
            <w:tabs>
              <w:tab w:val="left" w:pos="440"/>
              <w:tab w:val="right" w:leader="dot" w:pos="8602"/>
            </w:tabs>
            <w:spacing w:line="360" w:lineRule="auto"/>
            <w:rPr>
              <w:rFonts w:eastAsiaTheme="minorEastAsia"/>
              <w:noProof/>
              <w:kern w:val="2"/>
              <w:sz w:val="21"/>
              <w:szCs w:val="24"/>
              <w:lang w:eastAsia="zh-CN"/>
            </w:rPr>
          </w:pPr>
          <w:hyperlink w:anchor="_Toc118902844" w:history="1">
            <w:r w:rsidR="00A51302" w:rsidRPr="00482DA8">
              <w:rPr>
                <w:rStyle w:val="a3"/>
                <w:rFonts w:ascii="Arial" w:hAnsi="Arial" w:cs="Arial"/>
                <w:noProof/>
              </w:rPr>
              <w:t>5</w:t>
            </w:r>
            <w:r w:rsidR="00A51302">
              <w:rPr>
                <w:rFonts w:eastAsiaTheme="minorEastAsia"/>
                <w:noProof/>
                <w:kern w:val="2"/>
                <w:sz w:val="21"/>
                <w:szCs w:val="24"/>
                <w:lang w:eastAsia="zh-CN"/>
              </w:rPr>
              <w:tab/>
            </w:r>
            <w:r w:rsidR="00A51302" w:rsidRPr="00482DA8">
              <w:rPr>
                <w:rStyle w:val="a3"/>
                <w:rFonts w:ascii="Arial" w:hAnsi="Arial" w:cs="Arial"/>
                <w:noProof/>
              </w:rPr>
              <w:t>References</w:t>
            </w:r>
            <w:r w:rsidR="00A51302">
              <w:rPr>
                <w:noProof/>
                <w:webHidden/>
              </w:rPr>
              <w:tab/>
            </w:r>
            <w:r w:rsidR="00A51302">
              <w:rPr>
                <w:noProof/>
                <w:webHidden/>
              </w:rPr>
              <w:fldChar w:fldCharType="begin"/>
            </w:r>
            <w:r w:rsidR="00A51302">
              <w:rPr>
                <w:noProof/>
                <w:webHidden/>
              </w:rPr>
              <w:instrText xml:space="preserve"> PAGEREF _Toc118902844 \h </w:instrText>
            </w:r>
            <w:r w:rsidR="00A51302">
              <w:rPr>
                <w:noProof/>
                <w:webHidden/>
              </w:rPr>
            </w:r>
            <w:r w:rsidR="00A51302">
              <w:rPr>
                <w:noProof/>
                <w:webHidden/>
              </w:rPr>
              <w:fldChar w:fldCharType="separate"/>
            </w:r>
            <w:r w:rsidR="00A51302">
              <w:rPr>
                <w:noProof/>
                <w:webHidden/>
              </w:rPr>
              <w:t>8</w:t>
            </w:r>
            <w:r w:rsidR="00A51302">
              <w:rPr>
                <w:noProof/>
                <w:webHidden/>
              </w:rPr>
              <w:fldChar w:fldCharType="end"/>
            </w:r>
          </w:hyperlink>
        </w:p>
        <w:p w14:paraId="0BDC7B01" w14:textId="1B0283FB" w:rsidR="00C5314B" w:rsidRPr="00A518D6" w:rsidRDefault="00175FEE" w:rsidP="00A4384A">
          <w:pPr>
            <w:spacing w:line="360" w:lineRule="auto"/>
            <w:rPr>
              <w:rFonts w:ascii="Arial" w:hAnsi="Arial" w:cs="Arial"/>
            </w:rPr>
          </w:pPr>
          <w:r>
            <w:rPr>
              <w:rFonts w:ascii="Arial" w:hAnsi="Arial" w:cs="Arial"/>
              <w:b/>
              <w:bCs/>
            </w:rPr>
            <w:fldChar w:fldCharType="end"/>
          </w:r>
        </w:p>
      </w:sdtContent>
    </w:sdt>
    <w:p w14:paraId="24678073" w14:textId="7F6601D0" w:rsidR="00AA349A" w:rsidRPr="00A518D6" w:rsidRDefault="00AA349A">
      <w:pPr>
        <w:spacing w:after="0" w:line="240" w:lineRule="auto"/>
        <w:rPr>
          <w:rFonts w:ascii="Arial" w:eastAsiaTheme="majorEastAsia" w:hAnsi="Arial" w:cs="Arial"/>
          <w:color w:val="000000" w:themeColor="text1"/>
        </w:rPr>
      </w:pPr>
      <w:r w:rsidRPr="00A518D6">
        <w:rPr>
          <w:rFonts w:ascii="Arial" w:hAnsi="Arial" w:cs="Arial"/>
          <w:color w:val="000000" w:themeColor="text1"/>
        </w:rPr>
        <w:br w:type="page"/>
      </w:r>
    </w:p>
    <w:p w14:paraId="5C00A9B7" w14:textId="77777777" w:rsidR="00C5314B" w:rsidRPr="00A518D6" w:rsidRDefault="00C5314B" w:rsidP="00E614FD">
      <w:pPr>
        <w:pStyle w:val="1"/>
        <w:numPr>
          <w:ilvl w:val="0"/>
          <w:numId w:val="0"/>
        </w:numPr>
        <w:rPr>
          <w:rFonts w:ascii="Arial" w:hAnsi="Arial" w:cs="Arial"/>
          <w:color w:val="000000" w:themeColor="text1"/>
          <w:sz w:val="22"/>
          <w:szCs w:val="22"/>
        </w:rPr>
      </w:pPr>
    </w:p>
    <w:p w14:paraId="31B78043" w14:textId="77777777" w:rsidR="00C5314B" w:rsidRPr="00A518D6" w:rsidRDefault="0079362A">
      <w:pPr>
        <w:pStyle w:val="1"/>
        <w:rPr>
          <w:rFonts w:ascii="Arial" w:hAnsi="Arial" w:cs="Arial"/>
          <w:color w:val="000000" w:themeColor="text1"/>
          <w:sz w:val="22"/>
          <w:szCs w:val="22"/>
        </w:rPr>
      </w:pPr>
      <w:bookmarkStart w:id="1" w:name="_Toc118556927"/>
      <w:bookmarkStart w:id="2" w:name="_Toc118902827"/>
      <w:r w:rsidRPr="00A518D6">
        <w:rPr>
          <w:rFonts w:ascii="Arial" w:hAnsi="Arial" w:cs="Arial"/>
          <w:color w:val="000000" w:themeColor="text1"/>
          <w:sz w:val="22"/>
          <w:szCs w:val="22"/>
        </w:rPr>
        <w:t>Introduction</w:t>
      </w:r>
      <w:bookmarkEnd w:id="1"/>
      <w:bookmarkEnd w:id="2"/>
    </w:p>
    <w:p w14:paraId="3C97D726" w14:textId="50AF3951" w:rsidR="003C09C5" w:rsidRPr="00A518D6" w:rsidRDefault="0079362A" w:rsidP="003C09C5">
      <w:pPr>
        <w:pStyle w:val="2"/>
        <w:spacing w:line="360" w:lineRule="auto"/>
        <w:rPr>
          <w:rFonts w:ascii="Arial" w:eastAsia="Calibri" w:hAnsi="Arial" w:cs="Arial"/>
          <w:color w:val="000000" w:themeColor="text1"/>
          <w:sz w:val="22"/>
          <w:szCs w:val="22"/>
        </w:rPr>
      </w:pPr>
      <w:bookmarkStart w:id="3" w:name="_Toc118902828"/>
      <w:bookmarkStart w:id="4" w:name="_Toc118556928"/>
      <w:r w:rsidRPr="00A518D6">
        <w:rPr>
          <w:rFonts w:ascii="Arial" w:eastAsia="Calibri" w:hAnsi="Arial" w:cs="Arial"/>
          <w:color w:val="000000" w:themeColor="text1"/>
          <w:sz w:val="22"/>
          <w:szCs w:val="22"/>
        </w:rPr>
        <w:t>Background</w:t>
      </w:r>
      <w:bookmarkEnd w:id="3"/>
      <w:r w:rsidRPr="00A518D6">
        <w:rPr>
          <w:rFonts w:ascii="Arial" w:eastAsia="Calibri" w:hAnsi="Arial" w:cs="Arial"/>
          <w:color w:val="000000" w:themeColor="text1"/>
          <w:sz w:val="22"/>
          <w:szCs w:val="22"/>
        </w:rPr>
        <w:t xml:space="preserve"> </w:t>
      </w:r>
      <w:bookmarkEnd w:id="4"/>
    </w:p>
    <w:p w14:paraId="6A63D4EA" w14:textId="77777777" w:rsidR="000B2E5E" w:rsidRDefault="000B2E5E" w:rsidP="000B2E5E">
      <w:pPr>
        <w:spacing w:before="120" w:after="120" w:line="360" w:lineRule="auto"/>
      </w:pPr>
      <w:bookmarkStart w:id="5" w:name="_Toc118556929"/>
      <w:bookmarkStart w:id="6" w:name="_Toc118902829"/>
      <w:r>
        <w:rPr>
          <w:rFonts w:ascii="Arial" w:eastAsia="DengXian" w:hAnsi="Arial" w:cs="Arial"/>
          <w:color w:val="1F2329"/>
        </w:rPr>
        <w:t xml:space="preserve">With the advent of the digital age, the number of electronic documents is increasing. One of the more typical phenomena is that with the growth of online communities on the Internet, a large amount of cluttered textual information, such as posts, comments, etc., floods the entire online environment. Most normal and virtuous netizens are spontaneously maintaining the sustainability and usability of the Internet, but in contrast, there are some users who post anti-social and malicious comments on online platforms </w:t>
      </w:r>
      <w:proofErr w:type="gramStart"/>
      <w:r>
        <w:rPr>
          <w:rFonts w:ascii="Arial" w:eastAsia="DengXian" w:hAnsi="Arial" w:cs="Arial"/>
          <w:color w:val="1F2329"/>
        </w:rPr>
        <w:t>in an attempt to</w:t>
      </w:r>
      <w:proofErr w:type="gramEnd"/>
      <w:r>
        <w:rPr>
          <w:rFonts w:ascii="Arial" w:eastAsia="DengXian" w:hAnsi="Arial" w:cs="Arial"/>
          <w:color w:val="1F2329"/>
        </w:rPr>
        <w:t xml:space="preserve"> undermine the usability of the Internet [1]. The emergence of malicious comments violates the legitimate rights of netizens and can cause serious mental and psychological harm to them. Therefore, the efficient management and processing of large volumes of comment texts have become a target of interest for researchers [2]. </w:t>
      </w:r>
    </w:p>
    <w:p w14:paraId="12EC0900" w14:textId="77777777" w:rsidR="000B2E5E" w:rsidRDefault="000B2E5E" w:rsidP="000B2E5E">
      <w:pPr>
        <w:spacing w:before="120" w:after="120" w:line="360" w:lineRule="auto"/>
      </w:pPr>
      <w:r>
        <w:rPr>
          <w:rFonts w:ascii="Arial" w:eastAsia="DengXian" w:hAnsi="Arial" w:cs="Arial"/>
          <w:color w:val="1F2329"/>
        </w:rPr>
        <w:t xml:space="preserve">Text classification is one of the effective ways to locate and triage information efficiently and accurately, solving the problem of information clutter as much as possible [3]. Text classification (TC), also known as text categorization, is an extensive area of current research in linguistic text mining and processing. TC is a process that uses deep learning algorithms to categorize text content into pre-given sets of labels [4]. Deep learning-based text classification techniques have been developed and matured since the 1990s. Compared to text classification systems based on knowledge engineering and expert systems, classification techniques using deep learning provide better classification results and flexibility and have become the main techniques used in related fields [5]. Among the techniques for text classification by different criteria, sentiment analysis (SA), also known as opinion mining, is a branch of text classification. Its main function is to identify and analyze the sentiment in a text by using pre-given labels with human sentiment colors and sentiment tendencies, such as positive, negative, neutral, </w:t>
      </w:r>
      <w:proofErr w:type="spellStart"/>
      <w:r>
        <w:rPr>
          <w:rFonts w:ascii="Arial" w:eastAsia="DengXian" w:hAnsi="Arial" w:cs="Arial"/>
          <w:color w:val="1F2329"/>
        </w:rPr>
        <w:t>etc</w:t>
      </w:r>
      <w:proofErr w:type="spellEnd"/>
      <w:r>
        <w:rPr>
          <w:rFonts w:ascii="Arial" w:eastAsia="DengXian" w:hAnsi="Arial" w:cs="Arial"/>
          <w:color w:val="1F2329"/>
        </w:rPr>
        <w:t xml:space="preserve"> [6]. </w:t>
      </w:r>
    </w:p>
    <w:p w14:paraId="0421FF60" w14:textId="77777777" w:rsidR="000B2E5E" w:rsidRDefault="000B2E5E" w:rsidP="000B2E5E">
      <w:pPr>
        <w:spacing w:before="120" w:after="120" w:line="360" w:lineRule="auto"/>
      </w:pPr>
      <w:r>
        <w:rPr>
          <w:rFonts w:ascii="Arial" w:eastAsia="DengXian" w:hAnsi="Arial" w:cs="Arial"/>
          <w:color w:val="1F2329"/>
        </w:rPr>
        <w:t xml:space="preserve">The report is divided into four sections, and the structure of the report and the main content of each section are organized as follows. The first section introduces the basic concepts of text classification, the purpose and significance of the research, an analysis of the problems addressed by text classification, and an overview of the research on the topic. Finally, the overall structure of the report is given. Section 2 introduces the research background of text classification and summarizes the current state of research </w:t>
      </w:r>
      <w:r>
        <w:rPr>
          <w:rFonts w:ascii="Arial" w:eastAsia="DengXian" w:hAnsi="Arial" w:cs="Arial"/>
          <w:color w:val="1F2329"/>
        </w:rPr>
        <w:lastRenderedPageBreak/>
        <w:t>and the main features of text classification. Section 3 presents the main research methods chosen for the topic, the techniques used, and the version management plan. The final section presents the research steps and plan of the topic.</w:t>
      </w:r>
    </w:p>
    <w:p w14:paraId="46391FB7" w14:textId="6E7B2594" w:rsidR="003C09C5" w:rsidRDefault="0079362A" w:rsidP="00F27C4F">
      <w:pPr>
        <w:pStyle w:val="2"/>
        <w:spacing w:line="360" w:lineRule="auto"/>
        <w:rPr>
          <w:rFonts w:ascii="Arial" w:eastAsia="Calibri" w:hAnsi="Arial" w:cs="Arial"/>
          <w:color w:val="000000" w:themeColor="text1"/>
          <w:sz w:val="22"/>
          <w:szCs w:val="22"/>
        </w:rPr>
      </w:pPr>
      <w:r w:rsidRPr="00A518D6">
        <w:rPr>
          <w:rFonts w:ascii="Arial" w:eastAsia="Calibri" w:hAnsi="Arial" w:cs="Arial"/>
          <w:color w:val="000000" w:themeColor="text1"/>
          <w:sz w:val="22"/>
          <w:szCs w:val="22"/>
        </w:rPr>
        <w:t>Aim</w:t>
      </w:r>
      <w:bookmarkEnd w:id="5"/>
      <w:bookmarkEnd w:id="6"/>
      <w:r w:rsidRPr="00A518D6">
        <w:rPr>
          <w:rFonts w:ascii="Arial" w:eastAsia="Calibri" w:hAnsi="Arial" w:cs="Arial"/>
          <w:color w:val="000000" w:themeColor="text1"/>
          <w:sz w:val="22"/>
          <w:szCs w:val="22"/>
        </w:rPr>
        <w:t xml:space="preserve">  </w:t>
      </w:r>
    </w:p>
    <w:p w14:paraId="055D8F29" w14:textId="1FE7ACBD" w:rsidR="000B2E5E" w:rsidRPr="000B2E5E" w:rsidRDefault="000B2E5E" w:rsidP="000B2E5E">
      <w:pPr>
        <w:spacing w:line="360" w:lineRule="auto"/>
        <w:rPr>
          <w:rFonts w:ascii="Arial" w:hAnsi="Arial" w:cs="Arial"/>
        </w:rPr>
      </w:pPr>
      <w:r w:rsidRPr="000B2E5E">
        <w:rPr>
          <w:rFonts w:ascii="Arial" w:hAnsi="Arial" w:cs="Arial"/>
        </w:rPr>
        <w:t>The main goal of this project is to develop deep learning-based models for the detection and classification of toxic comments automatically.</w:t>
      </w:r>
    </w:p>
    <w:p w14:paraId="48EB4DE6" w14:textId="5E7BE9CA" w:rsidR="00C5314B" w:rsidRDefault="0079362A" w:rsidP="00F27C4F">
      <w:pPr>
        <w:pStyle w:val="2"/>
        <w:spacing w:line="360" w:lineRule="auto"/>
        <w:rPr>
          <w:rFonts w:ascii="Arial" w:eastAsia="Calibri" w:hAnsi="Arial" w:cs="Arial"/>
          <w:color w:val="000000" w:themeColor="text1"/>
          <w:sz w:val="22"/>
          <w:szCs w:val="22"/>
        </w:rPr>
      </w:pPr>
      <w:bookmarkStart w:id="7" w:name="_Toc118556930"/>
      <w:bookmarkStart w:id="8" w:name="_Toc118902830"/>
      <w:r w:rsidRPr="00A518D6">
        <w:rPr>
          <w:rFonts w:ascii="Arial" w:eastAsia="Calibri" w:hAnsi="Arial" w:cs="Arial"/>
          <w:color w:val="000000" w:themeColor="text1"/>
          <w:sz w:val="22"/>
          <w:szCs w:val="22"/>
        </w:rPr>
        <w:t>Objectives</w:t>
      </w:r>
      <w:bookmarkEnd w:id="7"/>
      <w:bookmarkEnd w:id="8"/>
      <w:r w:rsidRPr="00A518D6">
        <w:rPr>
          <w:rFonts w:ascii="Arial" w:eastAsia="Calibri" w:hAnsi="Arial" w:cs="Arial"/>
          <w:color w:val="000000" w:themeColor="text1"/>
          <w:sz w:val="22"/>
          <w:szCs w:val="22"/>
        </w:rPr>
        <w:t xml:space="preserve"> </w:t>
      </w:r>
    </w:p>
    <w:p w14:paraId="52C4DD8C" w14:textId="19E7CAF5" w:rsidR="000B2E5E" w:rsidRPr="000B2E5E" w:rsidRDefault="000B2E5E" w:rsidP="000B2E5E">
      <w:pPr>
        <w:spacing w:before="120" w:after="120" w:line="360" w:lineRule="auto"/>
      </w:pPr>
      <w:r>
        <w:rPr>
          <w:rFonts w:ascii="Arial" w:eastAsia="DengXian" w:hAnsi="Arial" w:cs="Arial"/>
        </w:rPr>
        <w:t>The objectives of this text classification project are as follows:</w:t>
      </w:r>
    </w:p>
    <w:p w14:paraId="624A3C21"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Conduct background research on text classification, understand the field and the corresponding technologies.</w:t>
      </w:r>
    </w:p>
    <w:p w14:paraId="54F1B067"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Collect usable dataset from the Internet.</w:t>
      </w:r>
    </w:p>
    <w:p w14:paraId="57094744"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Clean and pre-process the data for modeling.</w:t>
      </w:r>
    </w:p>
    <w:p w14:paraId="19FFF278"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Extracting features from the text in the cleaned datasets.</w:t>
      </w:r>
    </w:p>
    <w:p w14:paraId="0B059540"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 xml:space="preserve">Train different models using datasets and assessing the quality of the models </w:t>
      </w:r>
    </w:p>
    <w:p w14:paraId="029E19DD" w14:textId="34F03818" w:rsidR="00F27C4F" w:rsidRPr="00A518D6" w:rsidRDefault="00F27C4F" w:rsidP="009C17F1">
      <w:pPr>
        <w:pStyle w:val="a5"/>
        <w:widowControl w:val="0"/>
        <w:numPr>
          <w:ilvl w:val="0"/>
          <w:numId w:val="5"/>
        </w:numPr>
        <w:spacing w:afterLines="50" w:after="120" w:line="360" w:lineRule="auto"/>
        <w:contextualSpacing w:val="0"/>
        <w:rPr>
          <w:rFonts w:ascii="Arial" w:hAnsi="Arial" w:cs="Arial"/>
        </w:rPr>
      </w:pPr>
      <w:r w:rsidRPr="00A518D6">
        <w:rPr>
          <w:rFonts w:ascii="Arial" w:hAnsi="Arial" w:cs="Arial"/>
        </w:rPr>
        <w:t>Analyze the quality of the models and compare the strengths and weaknesses of each model</w:t>
      </w:r>
    </w:p>
    <w:p w14:paraId="06184288" w14:textId="2ECC8E64" w:rsidR="00C5314B" w:rsidRPr="00A518D6" w:rsidRDefault="0079362A" w:rsidP="00431B3C">
      <w:pPr>
        <w:pStyle w:val="2"/>
        <w:spacing w:line="360" w:lineRule="auto"/>
        <w:rPr>
          <w:rFonts w:ascii="Arial" w:eastAsia="Calibri" w:hAnsi="Arial" w:cs="Arial"/>
          <w:color w:val="000000" w:themeColor="text1"/>
          <w:sz w:val="22"/>
          <w:szCs w:val="22"/>
        </w:rPr>
      </w:pPr>
      <w:bookmarkStart w:id="9" w:name="_Toc118556931"/>
      <w:bookmarkStart w:id="10" w:name="_Toc118902831"/>
      <w:r w:rsidRPr="00A518D6">
        <w:rPr>
          <w:rFonts w:ascii="Arial" w:eastAsia="Calibri" w:hAnsi="Arial" w:cs="Arial"/>
          <w:color w:val="000000" w:themeColor="text1"/>
          <w:sz w:val="22"/>
          <w:szCs w:val="22"/>
        </w:rPr>
        <w:t>Pr</w:t>
      </w:r>
      <w:r w:rsidR="000B2E5E">
        <w:rPr>
          <w:rFonts w:ascii="Arial" w:eastAsia="Calibri" w:hAnsi="Arial" w:cs="Arial"/>
          <w:color w:val="000000" w:themeColor="text1"/>
          <w:sz w:val="22"/>
          <w:szCs w:val="22"/>
        </w:rPr>
        <w:t>oject</w:t>
      </w:r>
      <w:r w:rsidRPr="00A518D6">
        <w:rPr>
          <w:rFonts w:ascii="Arial" w:eastAsia="Calibri" w:hAnsi="Arial" w:cs="Arial"/>
          <w:color w:val="000000" w:themeColor="text1"/>
          <w:sz w:val="22"/>
          <w:szCs w:val="22"/>
        </w:rPr>
        <w:t xml:space="preserve"> Overview</w:t>
      </w:r>
      <w:bookmarkEnd w:id="9"/>
      <w:bookmarkEnd w:id="10"/>
      <w:r w:rsidRPr="00A518D6">
        <w:rPr>
          <w:rFonts w:ascii="Arial" w:eastAsia="Calibri" w:hAnsi="Arial" w:cs="Arial"/>
          <w:color w:val="000000" w:themeColor="text1"/>
          <w:sz w:val="22"/>
          <w:szCs w:val="22"/>
        </w:rPr>
        <w:t xml:space="preserve"> </w:t>
      </w:r>
    </w:p>
    <w:p w14:paraId="61D07771" w14:textId="6D95D7C3" w:rsidR="00CF3000" w:rsidRPr="00A518D6" w:rsidRDefault="00431B3C" w:rsidP="009C17F1">
      <w:pPr>
        <w:spacing w:line="360" w:lineRule="auto"/>
        <w:rPr>
          <w:rFonts w:ascii="Arial" w:hAnsi="Arial" w:cs="Arial"/>
        </w:rPr>
      </w:pPr>
      <w:bookmarkStart w:id="11" w:name="OLE_LINK27"/>
      <w:r w:rsidRPr="00A518D6">
        <w:rPr>
          <w:rFonts w:ascii="Arial" w:hAnsi="Arial" w:cs="Arial"/>
        </w:rPr>
        <w:t>The product is designed to analyze the sentiment of comments made by users on social media platforms, filtering out malicious comments and classifying them into different categories, such as hate speech, personal attacks, pornography, or violence. The product helps social network staff to automatically screen out malicious comments, reducing labor and time costs, while also helping to clean up the online environment.</w:t>
      </w:r>
      <w:bookmarkEnd w:id="11"/>
    </w:p>
    <w:p w14:paraId="1F3F586A" w14:textId="77777777" w:rsidR="00C5314B" w:rsidRPr="00A518D6" w:rsidRDefault="0079362A">
      <w:pPr>
        <w:pStyle w:val="1"/>
        <w:rPr>
          <w:rFonts w:ascii="Arial" w:hAnsi="Arial" w:cs="Arial"/>
          <w:color w:val="000000" w:themeColor="text1"/>
          <w:sz w:val="22"/>
          <w:szCs w:val="22"/>
        </w:rPr>
      </w:pPr>
      <w:bookmarkStart w:id="12" w:name="_Toc118556932"/>
      <w:bookmarkStart w:id="13" w:name="_Toc118902832"/>
      <w:r w:rsidRPr="00A518D6">
        <w:rPr>
          <w:rFonts w:ascii="Arial" w:hAnsi="Arial" w:cs="Arial"/>
          <w:color w:val="000000" w:themeColor="text1"/>
          <w:sz w:val="22"/>
          <w:szCs w:val="22"/>
        </w:rPr>
        <w:t>Background Review</w:t>
      </w:r>
      <w:bookmarkEnd w:id="12"/>
      <w:bookmarkEnd w:id="13"/>
    </w:p>
    <w:p w14:paraId="5C2F8F55" w14:textId="46816D2F" w:rsidR="00C5314B" w:rsidRPr="00A518D6" w:rsidRDefault="0079362A">
      <w:pPr>
        <w:pStyle w:val="2"/>
        <w:rPr>
          <w:rFonts w:ascii="Arial" w:eastAsia="Calibri" w:hAnsi="Arial" w:cs="Arial"/>
          <w:color w:val="000000" w:themeColor="text1"/>
          <w:sz w:val="22"/>
          <w:szCs w:val="22"/>
        </w:rPr>
      </w:pPr>
      <w:bookmarkStart w:id="14" w:name="_Toc118902833"/>
      <w:bookmarkStart w:id="15" w:name="_Toc118556933"/>
      <w:r w:rsidRPr="00A518D6">
        <w:rPr>
          <w:rFonts w:ascii="Arial" w:eastAsia="Calibri" w:hAnsi="Arial" w:cs="Arial"/>
          <w:color w:val="000000" w:themeColor="text1"/>
          <w:sz w:val="22"/>
          <w:szCs w:val="22"/>
        </w:rPr>
        <w:t xml:space="preserve">Summary of </w:t>
      </w:r>
      <w:bookmarkEnd w:id="14"/>
      <w:r w:rsidR="00220720">
        <w:rPr>
          <w:rFonts w:ascii="Arial" w:eastAsia="Calibri" w:hAnsi="Arial" w:cs="Arial"/>
          <w:color w:val="000000" w:themeColor="text1"/>
          <w:sz w:val="22"/>
          <w:szCs w:val="22"/>
        </w:rPr>
        <w:t>Related Literature</w:t>
      </w:r>
      <w:r w:rsidRPr="00A518D6">
        <w:rPr>
          <w:rFonts w:ascii="Arial" w:eastAsia="Calibri" w:hAnsi="Arial" w:cs="Arial"/>
          <w:color w:val="000000" w:themeColor="text1"/>
          <w:sz w:val="22"/>
          <w:szCs w:val="22"/>
        </w:rPr>
        <w:t xml:space="preserve"> </w:t>
      </w:r>
      <w:bookmarkEnd w:id="15"/>
      <w:r w:rsidRPr="00A518D6">
        <w:rPr>
          <w:rFonts w:ascii="Arial" w:eastAsia="Calibri" w:hAnsi="Arial" w:cs="Arial"/>
          <w:color w:val="000000" w:themeColor="text1"/>
          <w:sz w:val="22"/>
          <w:szCs w:val="22"/>
        </w:rPr>
        <w:t xml:space="preserve"> </w:t>
      </w:r>
    </w:p>
    <w:p w14:paraId="33B89BA1" w14:textId="77777777" w:rsidR="00431B3C" w:rsidRPr="00A518D6" w:rsidRDefault="00431B3C" w:rsidP="00431B3C">
      <w:pPr>
        <w:rPr>
          <w:rFonts w:ascii="Arial" w:hAnsi="Arial" w:cs="Arial"/>
        </w:rPr>
      </w:pPr>
    </w:p>
    <w:p w14:paraId="50E2AC4E" w14:textId="45BFF30D" w:rsidR="00431B3C" w:rsidRPr="00A518D6" w:rsidRDefault="00431B3C" w:rsidP="00431B3C">
      <w:pPr>
        <w:keepNext/>
        <w:rPr>
          <w:rFonts w:ascii="Arial" w:hAnsi="Arial" w:cs="Arial"/>
        </w:rPr>
      </w:pPr>
      <w:r w:rsidRPr="00A518D6">
        <w:rPr>
          <w:rFonts w:ascii="Arial" w:hAnsi="Arial" w:cs="Arial"/>
          <w:noProof/>
        </w:rPr>
        <w:drawing>
          <wp:inline distT="0" distB="0" distL="0" distR="0" wp14:anchorId="79926D37" wp14:editId="008ED48C">
            <wp:extent cx="6008281" cy="10477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4767" cy="1076743"/>
                    </a:xfrm>
                    <a:prstGeom prst="rect">
                      <a:avLst/>
                    </a:prstGeom>
                  </pic:spPr>
                </pic:pic>
              </a:graphicData>
            </a:graphic>
          </wp:inline>
        </w:drawing>
      </w:r>
    </w:p>
    <w:p w14:paraId="07F49E23" w14:textId="3AE77697" w:rsidR="00CF3000" w:rsidRPr="00A518D6" w:rsidRDefault="00431B3C" w:rsidP="00431B3C">
      <w:pPr>
        <w:pStyle w:val="a7"/>
        <w:jc w:val="center"/>
        <w:rPr>
          <w:rFonts w:ascii="Arial" w:hAnsi="Arial" w:cs="Arial"/>
        </w:rPr>
      </w:pPr>
      <w:r w:rsidRPr="00A518D6">
        <w:rPr>
          <w:rFonts w:ascii="Arial" w:hAnsi="Arial" w:cs="Arial"/>
        </w:rPr>
        <w:t xml:space="preserve">Table </w:t>
      </w:r>
      <w:r w:rsidRPr="00A518D6">
        <w:rPr>
          <w:rFonts w:ascii="Arial" w:hAnsi="Arial" w:cs="Arial"/>
        </w:rPr>
        <w:fldChar w:fldCharType="begin"/>
      </w:r>
      <w:r w:rsidRPr="00A518D6">
        <w:rPr>
          <w:rFonts w:ascii="Arial" w:hAnsi="Arial" w:cs="Arial"/>
        </w:rPr>
        <w:instrText xml:space="preserve"> SEQ Table \* ARABIC </w:instrText>
      </w:r>
      <w:r w:rsidRPr="00A518D6">
        <w:rPr>
          <w:rFonts w:ascii="Arial" w:hAnsi="Arial" w:cs="Arial"/>
        </w:rPr>
        <w:fldChar w:fldCharType="separate"/>
      </w:r>
      <w:r w:rsidR="00AE207E">
        <w:rPr>
          <w:rFonts w:ascii="Arial" w:hAnsi="Arial" w:cs="Arial"/>
          <w:noProof/>
        </w:rPr>
        <w:t>1</w:t>
      </w:r>
      <w:r w:rsidRPr="00A518D6">
        <w:rPr>
          <w:rFonts w:ascii="Arial" w:hAnsi="Arial" w:cs="Arial"/>
        </w:rPr>
        <w:fldChar w:fldCharType="end"/>
      </w:r>
      <w:r w:rsidR="00104D41">
        <w:rPr>
          <w:rFonts w:ascii="Arial" w:hAnsi="Arial" w:cs="Arial"/>
        </w:rPr>
        <w:t>: existing approaches and their feature</w:t>
      </w:r>
    </w:p>
    <w:p w14:paraId="0FCE6185" w14:textId="02AFF5D7" w:rsidR="00A4593A" w:rsidRPr="00A4593A" w:rsidRDefault="00A4593A" w:rsidP="00A4593A">
      <w:pPr>
        <w:spacing w:before="120" w:after="120" w:line="288" w:lineRule="auto"/>
      </w:pPr>
      <w:bookmarkStart w:id="16" w:name="_Toc118556935"/>
      <w:bookmarkStart w:id="17" w:name="_Toc118902835"/>
      <w:r w:rsidRPr="00A4593A">
        <w:rPr>
          <w:rFonts w:ascii="Arial" w:hAnsi="Arial"/>
          <w:color w:val="1F2329"/>
        </w:rPr>
        <w:t xml:space="preserve">The table illustrates the features of existing </w:t>
      </w:r>
      <w:r>
        <w:rPr>
          <w:rFonts w:ascii="Arial" w:eastAsia="DengXian" w:hAnsi="Arial" w:cs="Arial"/>
          <w:color w:val="1F2329"/>
        </w:rPr>
        <w:t>approaches</w:t>
      </w:r>
      <w:r w:rsidRPr="00A4593A">
        <w:rPr>
          <w:rFonts w:ascii="Arial" w:hAnsi="Arial"/>
          <w:color w:val="1F2329"/>
        </w:rPr>
        <w:t>.</w:t>
      </w:r>
    </w:p>
    <w:p w14:paraId="47DA82D9" w14:textId="1B5B1201" w:rsidR="00220720" w:rsidRPr="00A4593A" w:rsidRDefault="00220720" w:rsidP="00A4593A">
      <w:pPr>
        <w:spacing w:before="120" w:after="120" w:line="360" w:lineRule="auto"/>
      </w:pPr>
      <w:r w:rsidRPr="00A4593A">
        <w:rPr>
          <w:rFonts w:ascii="Arial" w:hAnsi="Arial"/>
          <w:color w:val="1F2329"/>
        </w:rPr>
        <w:lastRenderedPageBreak/>
        <w:t>To date, several models have been used in research on sentiment classification. Among them, Wei, G and Wu, K carried out text feature extraction of product reviews by a weighted word vector approach and subsequently modelled the data using support vector machine (SVM). By using weights, the dimensionality of the vectors was controlled to effectively retain the important words in the textual information, and the sparsity problem in traditional models was solved</w:t>
      </w:r>
      <w:r>
        <w:rPr>
          <w:rFonts w:ascii="Arial" w:eastAsia="DengXian" w:hAnsi="Arial" w:cs="Arial"/>
          <w:color w:val="1F2329"/>
        </w:rPr>
        <w:t xml:space="preserve"> </w:t>
      </w:r>
      <w:r w:rsidRPr="00A4593A">
        <w:rPr>
          <w:rFonts w:ascii="Arial" w:hAnsi="Arial"/>
          <w:color w:val="1F2329"/>
        </w:rPr>
        <w:t>[6</w:t>
      </w:r>
      <w:r>
        <w:rPr>
          <w:rFonts w:ascii="Arial" w:eastAsia="DengXian" w:hAnsi="Arial" w:cs="Arial"/>
          <w:color w:val="1F2329"/>
        </w:rPr>
        <w:t>].</w:t>
      </w:r>
    </w:p>
    <w:p w14:paraId="24DA8B09" w14:textId="6CC4CEC8" w:rsidR="00220720" w:rsidRPr="00A4593A" w:rsidRDefault="00220720" w:rsidP="00A4593A">
      <w:pPr>
        <w:spacing w:before="120" w:after="120" w:line="360" w:lineRule="auto"/>
      </w:pPr>
      <w:r w:rsidRPr="00A4593A">
        <w:rPr>
          <w:rFonts w:ascii="Arial" w:hAnsi="Arial"/>
          <w:color w:val="1F2329"/>
        </w:rPr>
        <w:t>Tang X, Tang J and Zhou, A used principal component analysis (PCA) for the features retained after completing lasso regression analysis, combined with a Random Forest hybrid model (RF), to detect malicious comments in online Chinese communities. The experimental results show that the model combined with PCA is more accurate and more suitable for malicious comment detection than the traditional random forest algorithm</w:t>
      </w:r>
      <w:r>
        <w:rPr>
          <w:rFonts w:ascii="Arial" w:eastAsia="DengXian" w:hAnsi="Arial" w:cs="Arial"/>
          <w:color w:val="1F2329"/>
        </w:rPr>
        <w:t xml:space="preserve"> </w:t>
      </w:r>
      <w:r w:rsidRPr="00A4593A">
        <w:rPr>
          <w:rFonts w:ascii="Arial" w:hAnsi="Arial"/>
          <w:color w:val="1F2329"/>
        </w:rPr>
        <w:t>[7</w:t>
      </w:r>
      <w:r>
        <w:rPr>
          <w:rFonts w:ascii="Arial" w:eastAsia="DengXian" w:hAnsi="Arial" w:cs="Arial"/>
          <w:color w:val="1F2329"/>
        </w:rPr>
        <w:t>].</w:t>
      </w:r>
    </w:p>
    <w:p w14:paraId="6F14A7B1" w14:textId="62D7B397" w:rsidR="00220720" w:rsidRPr="00A4593A" w:rsidRDefault="00220720" w:rsidP="00A4593A">
      <w:pPr>
        <w:spacing w:before="120" w:after="120" w:line="360" w:lineRule="auto"/>
      </w:pPr>
      <w:r w:rsidRPr="00A4593A">
        <w:rPr>
          <w:rFonts w:ascii="Arial" w:hAnsi="Arial"/>
          <w:color w:val="1F2329"/>
        </w:rPr>
        <w:t xml:space="preserve">Fan N, </w:t>
      </w:r>
      <w:proofErr w:type="gramStart"/>
      <w:r w:rsidRPr="00A4593A">
        <w:rPr>
          <w:rFonts w:ascii="Arial" w:hAnsi="Arial"/>
          <w:color w:val="1F2329"/>
        </w:rPr>
        <w:t>An</w:t>
      </w:r>
      <w:proofErr w:type="gramEnd"/>
      <w:r w:rsidRPr="00A4593A">
        <w:rPr>
          <w:rFonts w:ascii="Arial" w:hAnsi="Arial"/>
          <w:color w:val="1F2329"/>
        </w:rPr>
        <w:t xml:space="preserve"> Y, and Li, H have proposed an analysis method that divides the sentiment of a text into local and global sentiment, determining the local sentiment of the text through a </w:t>
      </w:r>
      <w:bookmarkStart w:id="18" w:name="OLE_LINK5"/>
      <w:r w:rsidRPr="00A4593A">
        <w:rPr>
          <w:rFonts w:ascii="Arial" w:hAnsi="Arial"/>
          <w:color w:val="1F2329"/>
        </w:rPr>
        <w:t>conditional random field model</w:t>
      </w:r>
      <w:bookmarkEnd w:id="18"/>
      <w:r w:rsidRPr="00A4593A">
        <w:rPr>
          <w:rFonts w:ascii="Arial" w:hAnsi="Arial"/>
          <w:color w:val="1F2329"/>
        </w:rPr>
        <w:t xml:space="preserve"> and subsequently analyzing the global sentiment of the text using the K-nearest neighbor algorithm (KNN). The advantages of choosing this method for text sentiment analysis are the multi-level nature of the sentiment analyzed and the high accuracy that can be achieved</w:t>
      </w:r>
      <w:r>
        <w:rPr>
          <w:rFonts w:ascii="Arial" w:eastAsia="DengXian" w:hAnsi="Arial" w:cs="Arial"/>
          <w:color w:val="1F2329"/>
        </w:rPr>
        <w:t xml:space="preserve"> </w:t>
      </w:r>
      <w:r w:rsidRPr="00A4593A">
        <w:rPr>
          <w:rFonts w:ascii="Arial" w:hAnsi="Arial"/>
          <w:color w:val="1F2329"/>
        </w:rPr>
        <w:t>[1</w:t>
      </w:r>
      <w:r>
        <w:rPr>
          <w:rFonts w:ascii="Arial" w:eastAsia="DengXian" w:hAnsi="Arial" w:cs="Arial"/>
          <w:color w:val="1F2329"/>
        </w:rPr>
        <w:t>].</w:t>
      </w:r>
    </w:p>
    <w:p w14:paraId="5A16C239" w14:textId="77777777" w:rsidR="00C5314B" w:rsidRPr="00A518D6" w:rsidRDefault="0079362A">
      <w:pPr>
        <w:pStyle w:val="1"/>
        <w:rPr>
          <w:rFonts w:ascii="Arial" w:hAnsi="Arial" w:cs="Arial"/>
          <w:color w:val="000000" w:themeColor="text1"/>
          <w:sz w:val="22"/>
          <w:szCs w:val="22"/>
        </w:rPr>
      </w:pPr>
      <w:r w:rsidRPr="00A518D6">
        <w:rPr>
          <w:rFonts w:ascii="Arial" w:hAnsi="Arial" w:cs="Arial"/>
          <w:color w:val="000000" w:themeColor="text1"/>
          <w:sz w:val="22"/>
          <w:szCs w:val="22"/>
        </w:rPr>
        <w:t>Methodology</w:t>
      </w:r>
      <w:bookmarkEnd w:id="16"/>
      <w:bookmarkEnd w:id="17"/>
    </w:p>
    <w:p w14:paraId="3625EB5C" w14:textId="7C97D63E" w:rsidR="00C5314B" w:rsidRPr="00A518D6" w:rsidRDefault="0079362A" w:rsidP="004A606C">
      <w:pPr>
        <w:pStyle w:val="2"/>
        <w:spacing w:line="360" w:lineRule="auto"/>
        <w:rPr>
          <w:rFonts w:ascii="Arial" w:eastAsia="Calibri" w:hAnsi="Arial" w:cs="Arial"/>
          <w:color w:val="000000" w:themeColor="text1"/>
          <w:sz w:val="22"/>
          <w:szCs w:val="22"/>
        </w:rPr>
      </w:pPr>
      <w:bookmarkStart w:id="19" w:name="_Toc118902836"/>
      <w:bookmarkStart w:id="20" w:name="_Toc118556936"/>
      <w:r w:rsidRPr="00A518D6">
        <w:rPr>
          <w:rFonts w:ascii="Arial" w:eastAsia="Calibri" w:hAnsi="Arial" w:cs="Arial"/>
          <w:color w:val="000000" w:themeColor="text1"/>
          <w:sz w:val="22"/>
          <w:szCs w:val="22"/>
        </w:rPr>
        <w:t>Approach</w:t>
      </w:r>
      <w:bookmarkEnd w:id="19"/>
      <w:r w:rsidRPr="00A518D6">
        <w:rPr>
          <w:rFonts w:ascii="Arial" w:eastAsia="Calibri" w:hAnsi="Arial" w:cs="Arial"/>
          <w:color w:val="000000" w:themeColor="text1"/>
          <w:sz w:val="22"/>
          <w:szCs w:val="22"/>
        </w:rPr>
        <w:t xml:space="preserve"> </w:t>
      </w:r>
      <w:bookmarkEnd w:id="20"/>
    </w:p>
    <w:p w14:paraId="6333A763" w14:textId="77777777" w:rsidR="004A606C" w:rsidRPr="004A606C" w:rsidRDefault="004A606C" w:rsidP="004A606C">
      <w:pPr>
        <w:spacing w:before="120" w:after="120" w:line="360" w:lineRule="auto"/>
      </w:pPr>
      <w:r w:rsidRPr="004A606C">
        <w:rPr>
          <w:rFonts w:ascii="Arial" w:hAnsi="Arial"/>
          <w:color w:val="1F2329"/>
        </w:rPr>
        <w:t>This report is designed to investigate the effectiveness of different deep learning models for predicting malicious comments by modelling the same dataset and comparing the accuracy of different models. By modelling the same dataset and comparing the accuracy of different models, the most accurate model is selected as the most suitable machine learning model for malicious comment classification. The models are listed as follows.</w:t>
      </w:r>
    </w:p>
    <w:p w14:paraId="4FA972A1" w14:textId="6D33653C" w:rsidR="004A606C" w:rsidRPr="004A606C" w:rsidRDefault="004A606C" w:rsidP="004A606C">
      <w:pPr>
        <w:spacing w:before="120" w:after="120" w:line="360" w:lineRule="auto"/>
      </w:pPr>
      <w:r w:rsidRPr="004A606C">
        <w:rPr>
          <w:rFonts w:ascii="Arial" w:hAnsi="Arial"/>
          <w:color w:val="1F2329"/>
        </w:rPr>
        <w:t>Support Vector Machine algorithm (SVM) is a machine learning model based on statistical principles. Its main principle is to find a hyperplane in space that is more than sufficient to delimit all data samples and to make the distance from all data in this dataset to this hyperplane the shortest</w:t>
      </w:r>
      <w:r>
        <w:rPr>
          <w:rFonts w:ascii="Arial" w:eastAsia="DengXian" w:hAnsi="Arial" w:cs="Arial"/>
          <w:color w:val="1F2329"/>
        </w:rPr>
        <w:t xml:space="preserve"> </w:t>
      </w:r>
      <w:r w:rsidRPr="004A606C">
        <w:rPr>
          <w:rFonts w:ascii="Arial" w:hAnsi="Arial"/>
          <w:color w:val="1F2329"/>
        </w:rPr>
        <w:t>[8</w:t>
      </w:r>
      <w:r>
        <w:rPr>
          <w:rFonts w:ascii="Arial" w:eastAsia="DengXian" w:hAnsi="Arial" w:cs="Arial"/>
          <w:color w:val="1F2329"/>
        </w:rPr>
        <w:t>].</w:t>
      </w:r>
      <w:r w:rsidRPr="004A606C">
        <w:rPr>
          <w:rFonts w:ascii="Arial" w:hAnsi="Arial"/>
          <w:color w:val="1F2329"/>
        </w:rPr>
        <w:t xml:space="preserve"> </w:t>
      </w:r>
    </w:p>
    <w:p w14:paraId="329F7962" w14:textId="636728C2" w:rsidR="004A606C" w:rsidRPr="004A606C" w:rsidRDefault="004A606C" w:rsidP="004A606C">
      <w:pPr>
        <w:spacing w:before="120" w:after="120" w:line="360" w:lineRule="auto"/>
      </w:pPr>
      <w:r w:rsidRPr="004A606C">
        <w:rPr>
          <w:rFonts w:ascii="Arial" w:hAnsi="Arial"/>
          <w:color w:val="1F2329"/>
        </w:rPr>
        <w:t xml:space="preserve">To address the shortcomings inherent in a single model in machine learning, the Random Forest algorithm (RF) integrates multiple decision trees into a forest, where </w:t>
      </w:r>
      <w:r w:rsidRPr="004A606C">
        <w:rPr>
          <w:rFonts w:ascii="Arial" w:hAnsi="Arial"/>
          <w:color w:val="1F2329"/>
        </w:rPr>
        <w:lastRenderedPageBreak/>
        <w:t>each decision tree is a classifier, and the random forest will aggregate all the classification votes to predict the outcome</w:t>
      </w:r>
      <w:r>
        <w:rPr>
          <w:rFonts w:ascii="Arial" w:eastAsia="DengXian" w:hAnsi="Arial" w:cs="Arial"/>
          <w:color w:val="1F2329"/>
        </w:rPr>
        <w:t xml:space="preserve"> </w:t>
      </w:r>
      <w:r w:rsidRPr="004A606C">
        <w:rPr>
          <w:rFonts w:ascii="Arial" w:hAnsi="Arial"/>
          <w:color w:val="1F2329"/>
        </w:rPr>
        <w:t>[7</w:t>
      </w:r>
      <w:r>
        <w:rPr>
          <w:rFonts w:ascii="Arial" w:eastAsia="DengXian" w:hAnsi="Arial" w:cs="Arial"/>
          <w:color w:val="1F2329"/>
        </w:rPr>
        <w:t>].</w:t>
      </w:r>
    </w:p>
    <w:p w14:paraId="2B0077D9" w14:textId="258944AE" w:rsidR="004A606C" w:rsidRPr="004A606C" w:rsidRDefault="004A606C" w:rsidP="004A606C">
      <w:pPr>
        <w:spacing w:before="120" w:after="120" w:line="360" w:lineRule="auto"/>
      </w:pPr>
      <w:r w:rsidRPr="004A606C">
        <w:rPr>
          <w:rFonts w:ascii="Arial" w:hAnsi="Arial"/>
          <w:color w:val="1F2329"/>
        </w:rPr>
        <w:t>K-Nearest Neighbor algorithm (KNN), a widely known statistical method. He determines the class of a new text by identifying texts that have already been classified and, after a new text has been input, considering the class of the K texts that are closest to the new text from which the trained text was derived</w:t>
      </w:r>
      <w:r>
        <w:rPr>
          <w:rFonts w:ascii="Arial" w:eastAsia="DengXian" w:hAnsi="Arial" w:cs="Arial"/>
          <w:color w:val="1F2329"/>
        </w:rPr>
        <w:t xml:space="preserve"> </w:t>
      </w:r>
      <w:r w:rsidRPr="004A606C">
        <w:rPr>
          <w:rFonts w:ascii="Arial" w:hAnsi="Arial"/>
          <w:color w:val="1F2329"/>
        </w:rPr>
        <w:t>[9</w:t>
      </w:r>
      <w:r>
        <w:rPr>
          <w:rFonts w:ascii="Arial" w:eastAsia="DengXian" w:hAnsi="Arial" w:cs="Arial"/>
          <w:color w:val="1F2329"/>
        </w:rPr>
        <w:t>].</w:t>
      </w:r>
    </w:p>
    <w:p w14:paraId="4152C296" w14:textId="4066C148" w:rsidR="007C18A6" w:rsidRPr="004A606C" w:rsidRDefault="004A606C" w:rsidP="004A606C">
      <w:pPr>
        <w:spacing w:before="120" w:after="120" w:line="360" w:lineRule="auto"/>
      </w:pPr>
      <w:r w:rsidRPr="004A606C">
        <w:rPr>
          <w:rFonts w:ascii="Arial" w:hAnsi="Arial"/>
          <w:color w:val="1F2329"/>
        </w:rPr>
        <w:t>This paper focuses on training and tuning the parameters of these different models, and finally evaluating their performance in terms of accuracy, prediction rate, recall and other evaluation methods. The data used for this study is a 68.5M English comment dataset crawled from social media platforms on the Internet, which contains the ids of the posters, the content of the comments posted, and the different types of toxicity. By using the same dataset with the same data pre-processing progress, controlling variables to ensure the type of model as single variable, so that the performance of different models can be analyzed as accurately as possible.</w:t>
      </w:r>
    </w:p>
    <w:p w14:paraId="67C2FC6A" w14:textId="2DC6270F" w:rsidR="00C5314B" w:rsidRPr="00A518D6" w:rsidRDefault="0079362A" w:rsidP="007C18A6">
      <w:pPr>
        <w:pStyle w:val="2"/>
        <w:spacing w:line="360" w:lineRule="auto"/>
        <w:rPr>
          <w:rFonts w:ascii="Arial" w:eastAsia="Calibri" w:hAnsi="Arial" w:cs="Arial"/>
          <w:color w:val="000000" w:themeColor="text1"/>
          <w:sz w:val="22"/>
          <w:szCs w:val="22"/>
        </w:rPr>
      </w:pPr>
      <w:bookmarkStart w:id="21" w:name="_Toc118902837"/>
      <w:bookmarkStart w:id="22" w:name="_Toc118556937"/>
      <w:r w:rsidRPr="00A518D6">
        <w:rPr>
          <w:rFonts w:ascii="Arial" w:eastAsia="Calibri" w:hAnsi="Arial" w:cs="Arial"/>
          <w:color w:val="000000" w:themeColor="text1"/>
          <w:sz w:val="22"/>
          <w:szCs w:val="22"/>
        </w:rPr>
        <w:t>Technology</w:t>
      </w:r>
      <w:bookmarkEnd w:id="21"/>
      <w:r w:rsidRPr="00A518D6">
        <w:rPr>
          <w:rFonts w:ascii="Arial" w:eastAsia="Calibri" w:hAnsi="Arial" w:cs="Arial"/>
          <w:color w:val="000000" w:themeColor="text1"/>
          <w:sz w:val="22"/>
          <w:szCs w:val="22"/>
        </w:rPr>
        <w:t xml:space="preserve"> </w:t>
      </w:r>
      <w:bookmarkEnd w:id="22"/>
    </w:p>
    <w:p w14:paraId="63998480" w14:textId="02CBA823" w:rsidR="007C18A6" w:rsidRPr="00A518D6" w:rsidRDefault="007C392C" w:rsidP="007C18A6">
      <w:pPr>
        <w:spacing w:line="360" w:lineRule="auto"/>
        <w:rPr>
          <w:rFonts w:ascii="Arial" w:eastAsia="微软雅黑" w:hAnsi="Arial" w:cs="Arial"/>
        </w:rPr>
      </w:pPr>
      <w:r>
        <w:rPr>
          <w:rFonts w:ascii="Arial" w:hAnsi="Arial" w:cs="Arial"/>
          <w:lang w:eastAsia="zh-CN"/>
        </w:rPr>
        <w:t>The h</w:t>
      </w:r>
      <w:r w:rsidR="007C18A6" w:rsidRPr="00A518D6">
        <w:rPr>
          <w:rFonts w:ascii="Arial" w:hAnsi="Arial" w:cs="Arial"/>
        </w:rPr>
        <w:t>ardware</w:t>
      </w:r>
      <w:r>
        <w:rPr>
          <w:rFonts w:ascii="Arial" w:hAnsi="Arial" w:cs="Arial"/>
        </w:rPr>
        <w:t xml:space="preserve"> of the project is </w:t>
      </w:r>
      <w:r w:rsidR="007C18A6" w:rsidRPr="00A518D6">
        <w:rPr>
          <w:rFonts w:ascii="Arial" w:hAnsi="Arial" w:cs="Arial"/>
        </w:rPr>
        <w:t xml:space="preserve">MacBook Pro </w:t>
      </w:r>
      <w:r w:rsidR="007C18A6" w:rsidRPr="00A518D6">
        <w:rPr>
          <w:rFonts w:ascii="Arial" w:eastAsiaTheme="minorEastAsia" w:hAnsi="Arial" w:cs="Arial"/>
          <w:color w:val="000000"/>
        </w:rPr>
        <w:t>Apple M1 Pro 16 GB</w:t>
      </w:r>
      <w:r>
        <w:rPr>
          <w:rFonts w:ascii="Arial" w:eastAsiaTheme="minorEastAsia" w:hAnsi="Arial" w:cs="Arial"/>
          <w:color w:val="000000"/>
        </w:rPr>
        <w:t>.</w:t>
      </w:r>
    </w:p>
    <w:p w14:paraId="57B23801" w14:textId="13FE23CA" w:rsidR="007C18A6" w:rsidRPr="00A518D6" w:rsidRDefault="007C18A6" w:rsidP="003D5B36">
      <w:pPr>
        <w:spacing w:line="360" w:lineRule="auto"/>
        <w:rPr>
          <w:rFonts w:ascii="Arial" w:hAnsi="Arial" w:cs="Arial"/>
        </w:rPr>
      </w:pPr>
      <w:r w:rsidRPr="00A518D6">
        <w:rPr>
          <w:rFonts w:ascii="Arial" w:hAnsi="Arial" w:cs="Arial"/>
        </w:rPr>
        <w:t>Python 3.1.8</w:t>
      </w:r>
      <w:r w:rsidR="007C392C">
        <w:rPr>
          <w:rFonts w:ascii="Arial" w:hAnsi="Arial" w:cs="Arial"/>
        </w:rPr>
        <w:t xml:space="preserve"> and</w:t>
      </w:r>
      <w:r w:rsidRPr="00A518D6">
        <w:rPr>
          <w:rFonts w:ascii="Arial" w:hAnsi="Arial" w:cs="Arial"/>
        </w:rPr>
        <w:t xml:space="preserve"> </w:t>
      </w:r>
      <w:proofErr w:type="spellStart"/>
      <w:r w:rsidRPr="00A518D6">
        <w:rPr>
          <w:rFonts w:ascii="Arial" w:hAnsi="Arial" w:cs="Arial"/>
        </w:rPr>
        <w:t>Jupyter</w:t>
      </w:r>
      <w:proofErr w:type="spellEnd"/>
      <w:r w:rsidRPr="00A518D6">
        <w:rPr>
          <w:rFonts w:ascii="Arial" w:hAnsi="Arial" w:cs="Arial"/>
        </w:rPr>
        <w:t xml:space="preserve"> Notebook</w:t>
      </w:r>
      <w:r w:rsidR="007C392C">
        <w:rPr>
          <w:rFonts w:ascii="Arial" w:hAnsi="Arial" w:cs="Arial"/>
        </w:rPr>
        <w:t xml:space="preserve"> are used to implement the methods.</w:t>
      </w:r>
    </w:p>
    <w:p w14:paraId="3E5A6019" w14:textId="25D52798" w:rsidR="00C5314B" w:rsidRPr="00A518D6" w:rsidRDefault="0079362A" w:rsidP="003D5B36">
      <w:pPr>
        <w:pStyle w:val="2"/>
        <w:spacing w:line="360" w:lineRule="auto"/>
        <w:rPr>
          <w:rFonts w:ascii="Arial" w:eastAsia="Calibri" w:hAnsi="Arial" w:cs="Arial"/>
          <w:color w:val="000000" w:themeColor="text1"/>
          <w:sz w:val="22"/>
          <w:szCs w:val="22"/>
        </w:rPr>
      </w:pPr>
      <w:bookmarkStart w:id="23" w:name="_Toc118902838"/>
      <w:bookmarkStart w:id="24" w:name="_Toc118556938"/>
      <w:r w:rsidRPr="00A518D6">
        <w:rPr>
          <w:rFonts w:ascii="Arial" w:eastAsia="Calibri" w:hAnsi="Arial" w:cs="Arial"/>
          <w:color w:val="000000" w:themeColor="text1"/>
          <w:sz w:val="22"/>
          <w:szCs w:val="22"/>
        </w:rPr>
        <w:t>Version management plan</w:t>
      </w:r>
      <w:bookmarkEnd w:id="23"/>
      <w:r w:rsidRPr="00A518D6">
        <w:rPr>
          <w:rFonts w:ascii="Arial" w:eastAsia="Calibri" w:hAnsi="Arial" w:cs="Arial"/>
          <w:color w:val="000000" w:themeColor="text1"/>
          <w:sz w:val="22"/>
          <w:szCs w:val="22"/>
        </w:rPr>
        <w:t xml:space="preserve"> </w:t>
      </w:r>
      <w:bookmarkEnd w:id="24"/>
    </w:p>
    <w:p w14:paraId="36B92F18" w14:textId="03E1B1D4" w:rsidR="00C5314B" w:rsidRPr="00A518D6" w:rsidRDefault="00333660" w:rsidP="00A518D6">
      <w:pPr>
        <w:spacing w:line="360" w:lineRule="auto"/>
        <w:rPr>
          <w:rFonts w:ascii="Arial" w:hAnsi="Arial" w:cs="Arial"/>
          <w:highlight w:val="yellow"/>
        </w:rPr>
      </w:pPr>
      <w:r w:rsidRPr="00333660">
        <w:rPr>
          <w:rFonts w:ascii="Arial" w:hAnsi="Arial" w:cs="Arial"/>
        </w:rPr>
        <w:t xml:space="preserve">Whenever a new version of the code or related electronic documentation is updated, it will be </w:t>
      </w:r>
      <w:r w:rsidRPr="00333660">
        <w:rPr>
          <w:rFonts w:ascii="Arial" w:eastAsia="微软雅黑" w:hAnsi="Arial" w:cs="Arial"/>
          <w:lang w:eastAsia="zh-CN"/>
        </w:rPr>
        <w:t xml:space="preserve">uploaded </w:t>
      </w:r>
      <w:r w:rsidRPr="00333660">
        <w:rPr>
          <w:rFonts w:ascii="Arial" w:hAnsi="Arial" w:cs="Arial"/>
        </w:rPr>
        <w:t xml:space="preserve">to the Baidu Cloud </w:t>
      </w:r>
      <w:proofErr w:type="gramStart"/>
      <w:r w:rsidRPr="00333660">
        <w:rPr>
          <w:rFonts w:ascii="Arial" w:hAnsi="Arial" w:cs="Arial"/>
        </w:rPr>
        <w:t>in order to</w:t>
      </w:r>
      <w:proofErr w:type="gramEnd"/>
      <w:r w:rsidRPr="00333660">
        <w:rPr>
          <w:rFonts w:ascii="Arial" w:hAnsi="Arial" w:cs="Arial"/>
        </w:rPr>
        <w:t xml:space="preserve"> keep track of all project progress.</w:t>
      </w:r>
    </w:p>
    <w:p w14:paraId="79507D9D" w14:textId="77777777" w:rsidR="00C5314B" w:rsidRPr="00A518D6" w:rsidRDefault="0079362A">
      <w:pPr>
        <w:pStyle w:val="1"/>
        <w:rPr>
          <w:rFonts w:ascii="Arial" w:hAnsi="Arial" w:cs="Arial"/>
          <w:color w:val="000000" w:themeColor="text1"/>
          <w:sz w:val="22"/>
          <w:szCs w:val="22"/>
        </w:rPr>
      </w:pPr>
      <w:bookmarkStart w:id="25" w:name="_Toc118556939"/>
      <w:bookmarkStart w:id="26" w:name="_Toc118902839"/>
      <w:r w:rsidRPr="00A518D6">
        <w:rPr>
          <w:rFonts w:ascii="Arial" w:hAnsi="Arial" w:cs="Arial"/>
          <w:color w:val="000000" w:themeColor="text1"/>
          <w:sz w:val="22"/>
          <w:szCs w:val="22"/>
        </w:rPr>
        <w:t>Project Management</w:t>
      </w:r>
      <w:bookmarkEnd w:id="25"/>
      <w:bookmarkEnd w:id="26"/>
    </w:p>
    <w:p w14:paraId="3E1582FA" w14:textId="34C06EA0" w:rsidR="00AE6929" w:rsidRDefault="0079362A" w:rsidP="00AE6929">
      <w:pPr>
        <w:pStyle w:val="2"/>
        <w:spacing w:line="360" w:lineRule="auto"/>
        <w:rPr>
          <w:rFonts w:ascii="Arial" w:eastAsia="Calibri" w:hAnsi="Arial" w:cs="Arial"/>
          <w:color w:val="000000" w:themeColor="text1"/>
          <w:sz w:val="22"/>
          <w:szCs w:val="22"/>
        </w:rPr>
      </w:pPr>
      <w:bookmarkStart w:id="27" w:name="_Toc118556940"/>
      <w:bookmarkStart w:id="28" w:name="_Toc118902840"/>
      <w:r w:rsidRPr="00A518D6">
        <w:rPr>
          <w:rFonts w:ascii="Arial" w:eastAsia="Calibri" w:hAnsi="Arial" w:cs="Arial"/>
          <w:color w:val="000000" w:themeColor="text1"/>
          <w:sz w:val="22"/>
          <w:szCs w:val="22"/>
        </w:rPr>
        <w:t>Activities</w:t>
      </w:r>
      <w:bookmarkEnd w:id="27"/>
      <w:bookmarkEnd w:id="28"/>
      <w:r w:rsidRPr="00A518D6">
        <w:rPr>
          <w:rFonts w:ascii="Arial" w:eastAsia="Calibri" w:hAnsi="Arial" w:cs="Arial"/>
          <w:color w:val="000000" w:themeColor="text1"/>
          <w:sz w:val="22"/>
          <w:szCs w:val="22"/>
        </w:rPr>
        <w:t xml:space="preserve"> </w:t>
      </w:r>
    </w:p>
    <w:p w14:paraId="5560C7B7" w14:textId="12357CF9" w:rsidR="00346ABA" w:rsidRPr="00346ABA" w:rsidRDefault="00346ABA" w:rsidP="00346ABA">
      <w:pPr>
        <w:spacing w:line="360" w:lineRule="auto"/>
        <w:rPr>
          <w:rFonts w:ascii="Arial" w:hAnsi="Arial" w:cs="Arial"/>
          <w:lang w:eastAsia="zh-CN"/>
        </w:rPr>
      </w:pPr>
      <w:r w:rsidRPr="00346ABA">
        <w:rPr>
          <w:rFonts w:ascii="Arial" w:hAnsi="Arial" w:cs="Arial"/>
          <w:lang w:eastAsia="zh-CN"/>
        </w:rPr>
        <w:t>Tasks to be done to complete objects</w:t>
      </w:r>
      <w:r w:rsidRPr="00346ABA">
        <w:rPr>
          <w:rFonts w:ascii="Arial" w:hAnsi="Arial" w:cs="Arial"/>
          <w:lang w:eastAsia="zh-CN"/>
        </w:rPr>
        <w:t xml:space="preserve"> </w:t>
      </w:r>
      <w:r w:rsidRPr="00346ABA">
        <w:rPr>
          <w:rFonts w:ascii="Arial" w:eastAsia="微软雅黑" w:hAnsi="Arial" w:cs="Arial"/>
          <w:lang w:eastAsia="zh-CN"/>
        </w:rPr>
        <w:t>are listed as follows:</w:t>
      </w:r>
    </w:p>
    <w:tbl>
      <w:tblPr>
        <w:tblStyle w:val="a4"/>
        <w:tblW w:w="0" w:type="auto"/>
        <w:tblLook w:val="04A0" w:firstRow="1" w:lastRow="0" w:firstColumn="1" w:lastColumn="0" w:noHBand="0" w:noVBand="1"/>
      </w:tblPr>
      <w:tblGrid>
        <w:gridCol w:w="4673"/>
        <w:gridCol w:w="3929"/>
      </w:tblGrid>
      <w:tr w:rsidR="00333660" w:rsidRPr="00EF2742" w14:paraId="7227216F" w14:textId="77777777" w:rsidTr="00AE6929">
        <w:trPr>
          <w:tblHeader/>
        </w:trPr>
        <w:tc>
          <w:tcPr>
            <w:tcW w:w="4673" w:type="dxa"/>
            <w:vAlign w:val="bottom"/>
          </w:tcPr>
          <w:p w14:paraId="102B64A9" w14:textId="388C5904" w:rsidR="00333660" w:rsidRPr="00EF2742" w:rsidRDefault="00333660" w:rsidP="00AE6929">
            <w:pPr>
              <w:keepNext/>
              <w:jc w:val="center"/>
              <w:rPr>
                <w:rFonts w:ascii="Arial" w:hAnsi="Arial" w:cs="Arial"/>
              </w:rPr>
            </w:pPr>
            <w:r w:rsidRPr="00333660">
              <w:rPr>
                <w:rFonts w:ascii="Arial" w:eastAsia="DengXian" w:hAnsi="Arial" w:cs="Arial"/>
                <w:color w:val="000000"/>
                <w:lang w:eastAsia="zh-CN"/>
              </w:rPr>
              <w:t>Objects</w:t>
            </w:r>
          </w:p>
        </w:tc>
        <w:tc>
          <w:tcPr>
            <w:tcW w:w="3929" w:type="dxa"/>
            <w:vAlign w:val="bottom"/>
          </w:tcPr>
          <w:p w14:paraId="6BC15001" w14:textId="7B3FB82E" w:rsidR="00333660" w:rsidRPr="00EF2742" w:rsidRDefault="00333660" w:rsidP="00AE6929">
            <w:pPr>
              <w:keepNext/>
              <w:jc w:val="center"/>
              <w:rPr>
                <w:rFonts w:ascii="Arial" w:hAnsi="Arial" w:cs="Arial"/>
              </w:rPr>
            </w:pPr>
            <w:r w:rsidRPr="00333660">
              <w:rPr>
                <w:rFonts w:ascii="Arial" w:eastAsia="DengXian" w:hAnsi="Arial" w:cs="Arial"/>
                <w:color w:val="000000"/>
                <w:lang w:eastAsia="zh-CN"/>
              </w:rPr>
              <w:t>Activity</w:t>
            </w:r>
          </w:p>
        </w:tc>
      </w:tr>
      <w:tr w:rsidR="003E1E1A" w:rsidRPr="00EF2742" w14:paraId="23E1BC68" w14:textId="77777777" w:rsidTr="003E1E1A">
        <w:trPr>
          <w:trHeight w:val="320"/>
        </w:trPr>
        <w:tc>
          <w:tcPr>
            <w:tcW w:w="4673" w:type="dxa"/>
            <w:vMerge w:val="restart"/>
            <w:noWrap/>
            <w:vAlign w:val="center"/>
          </w:tcPr>
          <w:p w14:paraId="48F9279A" w14:textId="2F34443E" w:rsidR="003E1E1A" w:rsidRPr="00333660" w:rsidRDefault="003E1E1A" w:rsidP="00346ABA">
            <w:pPr>
              <w:spacing w:after="0" w:line="240" w:lineRule="auto"/>
              <w:jc w:val="both"/>
              <w:rPr>
                <w:rFonts w:ascii="Arial" w:eastAsia="DengXian" w:hAnsi="Arial" w:cs="Arial"/>
                <w:color w:val="000000"/>
                <w:lang w:eastAsia="zh-CN"/>
              </w:rPr>
            </w:pPr>
            <w:r w:rsidRPr="00EF2742">
              <w:rPr>
                <w:rFonts w:ascii="Arial" w:eastAsia="DengXian" w:hAnsi="Arial" w:cs="Arial"/>
                <w:color w:val="000000"/>
                <w:lang w:eastAsia="zh-CN"/>
              </w:rPr>
              <w:t>Ob1: Conduct background research on text classification, understand the field and the corresponding technologies.</w:t>
            </w:r>
          </w:p>
        </w:tc>
        <w:tc>
          <w:tcPr>
            <w:tcW w:w="3929" w:type="dxa"/>
            <w:noWrap/>
          </w:tcPr>
          <w:p w14:paraId="19711FE8" w14:textId="238B85F9" w:rsidR="003E1E1A" w:rsidRPr="00333660" w:rsidRDefault="003E1E1A" w:rsidP="00346ABA">
            <w:pPr>
              <w:spacing w:after="0" w:line="240" w:lineRule="auto"/>
              <w:rPr>
                <w:rFonts w:ascii="Arial" w:eastAsia="DengXian" w:hAnsi="Arial" w:cs="Arial"/>
                <w:color w:val="000000"/>
                <w:lang w:eastAsia="zh-CN"/>
              </w:rPr>
            </w:pPr>
            <w:r w:rsidRPr="00EF2742">
              <w:rPr>
                <w:rFonts w:ascii="Arial" w:eastAsia="DengXian" w:hAnsi="Arial" w:cs="Arial"/>
                <w:color w:val="000000"/>
                <w:lang w:eastAsia="zh-CN"/>
              </w:rPr>
              <w:t>A1.1 Identify subject keywords</w:t>
            </w:r>
          </w:p>
        </w:tc>
      </w:tr>
      <w:tr w:rsidR="003E1E1A" w:rsidRPr="00EF2742" w14:paraId="454E8503" w14:textId="77777777" w:rsidTr="003E1E1A">
        <w:tc>
          <w:tcPr>
            <w:tcW w:w="4673" w:type="dxa"/>
            <w:vMerge/>
            <w:vAlign w:val="center"/>
          </w:tcPr>
          <w:p w14:paraId="623A8EE4" w14:textId="77777777" w:rsidR="003E1E1A" w:rsidRPr="00EF2742" w:rsidRDefault="003E1E1A" w:rsidP="00346ABA">
            <w:pPr>
              <w:keepNext/>
              <w:spacing w:line="240" w:lineRule="auto"/>
              <w:jc w:val="both"/>
              <w:rPr>
                <w:rFonts w:ascii="Arial" w:hAnsi="Arial" w:cs="Arial"/>
              </w:rPr>
            </w:pPr>
          </w:p>
        </w:tc>
        <w:tc>
          <w:tcPr>
            <w:tcW w:w="3929" w:type="dxa"/>
          </w:tcPr>
          <w:p w14:paraId="7B88AC7F" w14:textId="11D37B2B" w:rsidR="003E1E1A" w:rsidRPr="00EF2742" w:rsidRDefault="003E1E1A" w:rsidP="00346ABA">
            <w:pPr>
              <w:keepNext/>
              <w:spacing w:line="240" w:lineRule="auto"/>
              <w:rPr>
                <w:rFonts w:ascii="Arial" w:hAnsi="Arial" w:cs="Arial"/>
              </w:rPr>
            </w:pPr>
            <w:r w:rsidRPr="00EF2742">
              <w:rPr>
                <w:rFonts w:ascii="Arial" w:hAnsi="Arial" w:cs="Arial"/>
              </w:rPr>
              <w:t>A1.2 Search for relevant essays</w:t>
            </w:r>
          </w:p>
        </w:tc>
      </w:tr>
      <w:tr w:rsidR="003E1E1A" w:rsidRPr="00EF2742" w14:paraId="4D7D9B46" w14:textId="77777777" w:rsidTr="003E1E1A">
        <w:tc>
          <w:tcPr>
            <w:tcW w:w="4673" w:type="dxa"/>
            <w:vMerge/>
            <w:vAlign w:val="center"/>
          </w:tcPr>
          <w:p w14:paraId="7051AE1C" w14:textId="77777777" w:rsidR="003E1E1A" w:rsidRPr="00EF2742" w:rsidRDefault="003E1E1A" w:rsidP="00346ABA">
            <w:pPr>
              <w:keepNext/>
              <w:spacing w:line="240" w:lineRule="auto"/>
              <w:jc w:val="both"/>
              <w:rPr>
                <w:rFonts w:ascii="Arial" w:hAnsi="Arial" w:cs="Arial"/>
              </w:rPr>
            </w:pPr>
          </w:p>
        </w:tc>
        <w:tc>
          <w:tcPr>
            <w:tcW w:w="3929" w:type="dxa"/>
          </w:tcPr>
          <w:p w14:paraId="08916934" w14:textId="50B12EAB" w:rsidR="003E1E1A" w:rsidRPr="00EF2742" w:rsidRDefault="003E1E1A" w:rsidP="00346ABA">
            <w:pPr>
              <w:keepNext/>
              <w:spacing w:line="240" w:lineRule="auto"/>
              <w:rPr>
                <w:rFonts w:ascii="Arial" w:hAnsi="Arial" w:cs="Arial"/>
              </w:rPr>
            </w:pPr>
            <w:r w:rsidRPr="00EF2742">
              <w:rPr>
                <w:rFonts w:ascii="Arial" w:hAnsi="Arial" w:cs="Arial"/>
              </w:rPr>
              <w:t>A1.3 Read the relevant literature</w:t>
            </w:r>
          </w:p>
        </w:tc>
      </w:tr>
      <w:tr w:rsidR="003E1E1A" w:rsidRPr="00EF2742" w14:paraId="2B8B068A" w14:textId="77777777" w:rsidTr="003E1E1A">
        <w:tc>
          <w:tcPr>
            <w:tcW w:w="4673" w:type="dxa"/>
            <w:vMerge/>
            <w:vAlign w:val="center"/>
          </w:tcPr>
          <w:p w14:paraId="66BAACC9" w14:textId="77777777" w:rsidR="003E1E1A" w:rsidRPr="00EF2742" w:rsidRDefault="003E1E1A" w:rsidP="00346ABA">
            <w:pPr>
              <w:keepNext/>
              <w:spacing w:line="240" w:lineRule="auto"/>
              <w:jc w:val="both"/>
              <w:rPr>
                <w:rFonts w:ascii="Arial" w:hAnsi="Arial" w:cs="Arial"/>
              </w:rPr>
            </w:pPr>
          </w:p>
        </w:tc>
        <w:tc>
          <w:tcPr>
            <w:tcW w:w="3929" w:type="dxa"/>
          </w:tcPr>
          <w:p w14:paraId="22838B7D" w14:textId="468E5FC4" w:rsidR="003E1E1A" w:rsidRPr="00EF2742" w:rsidRDefault="003E1E1A" w:rsidP="00346ABA">
            <w:pPr>
              <w:keepNext/>
              <w:spacing w:line="240" w:lineRule="auto"/>
              <w:rPr>
                <w:rFonts w:ascii="Arial" w:hAnsi="Arial" w:cs="Arial"/>
              </w:rPr>
            </w:pPr>
            <w:r w:rsidRPr="00EF2742">
              <w:rPr>
                <w:rFonts w:ascii="Arial" w:hAnsi="Arial" w:cs="Arial"/>
              </w:rPr>
              <w:t>A1.4 Summary the advantages and limitations of different technologies</w:t>
            </w:r>
          </w:p>
        </w:tc>
      </w:tr>
      <w:tr w:rsidR="003E1E1A" w:rsidRPr="00EF2742" w14:paraId="2CE94BBF" w14:textId="77777777" w:rsidTr="003E1E1A">
        <w:tc>
          <w:tcPr>
            <w:tcW w:w="4673" w:type="dxa"/>
            <w:vMerge/>
            <w:vAlign w:val="center"/>
          </w:tcPr>
          <w:p w14:paraId="0F86A497" w14:textId="77777777" w:rsidR="003E1E1A" w:rsidRPr="00EF2742" w:rsidRDefault="003E1E1A" w:rsidP="00346ABA">
            <w:pPr>
              <w:keepNext/>
              <w:spacing w:line="240" w:lineRule="auto"/>
              <w:jc w:val="both"/>
              <w:rPr>
                <w:rFonts w:ascii="Arial" w:hAnsi="Arial" w:cs="Arial"/>
              </w:rPr>
            </w:pPr>
          </w:p>
        </w:tc>
        <w:tc>
          <w:tcPr>
            <w:tcW w:w="3929" w:type="dxa"/>
          </w:tcPr>
          <w:p w14:paraId="3B650122" w14:textId="02B30AB3" w:rsidR="003E1E1A" w:rsidRPr="00EF2742" w:rsidRDefault="003E1E1A" w:rsidP="00346ABA">
            <w:pPr>
              <w:keepNext/>
              <w:tabs>
                <w:tab w:val="left" w:pos="645"/>
              </w:tabs>
              <w:spacing w:line="240" w:lineRule="auto"/>
              <w:rPr>
                <w:rFonts w:ascii="Arial" w:hAnsi="Arial" w:cs="Arial"/>
              </w:rPr>
            </w:pPr>
            <w:r w:rsidRPr="00EF2742">
              <w:rPr>
                <w:rFonts w:ascii="Arial" w:hAnsi="Arial" w:cs="Arial"/>
              </w:rPr>
              <w:t>A1.5 Perform a literature review</w:t>
            </w:r>
          </w:p>
        </w:tc>
      </w:tr>
      <w:tr w:rsidR="003E1E1A" w:rsidRPr="00EF2742" w14:paraId="7646A63A" w14:textId="77777777" w:rsidTr="003E1E1A">
        <w:tc>
          <w:tcPr>
            <w:tcW w:w="4673" w:type="dxa"/>
            <w:vMerge w:val="restart"/>
            <w:vAlign w:val="center"/>
          </w:tcPr>
          <w:p w14:paraId="0D0BA26D" w14:textId="37F851F4" w:rsidR="003E1E1A" w:rsidRPr="00EF2742" w:rsidRDefault="003E1E1A" w:rsidP="00346ABA">
            <w:pPr>
              <w:keepNext/>
              <w:spacing w:line="240" w:lineRule="auto"/>
              <w:jc w:val="both"/>
              <w:rPr>
                <w:rFonts w:ascii="Arial" w:hAnsi="Arial" w:cs="Arial"/>
              </w:rPr>
            </w:pPr>
            <w:r w:rsidRPr="00EF2742">
              <w:rPr>
                <w:rFonts w:ascii="Arial" w:hAnsi="Arial" w:cs="Arial"/>
              </w:rPr>
              <w:t>Ob2: Collect usable dataset from the Internet.</w:t>
            </w:r>
          </w:p>
        </w:tc>
        <w:tc>
          <w:tcPr>
            <w:tcW w:w="3929" w:type="dxa"/>
          </w:tcPr>
          <w:p w14:paraId="1262E061" w14:textId="3F9F39D8" w:rsidR="003E1E1A" w:rsidRPr="00EF2742" w:rsidRDefault="003E1E1A" w:rsidP="00346ABA">
            <w:pPr>
              <w:keepNext/>
              <w:spacing w:line="240" w:lineRule="auto"/>
              <w:rPr>
                <w:rFonts w:ascii="Arial" w:hAnsi="Arial" w:cs="Arial"/>
              </w:rPr>
            </w:pPr>
            <w:r w:rsidRPr="00EF2742">
              <w:rPr>
                <w:rFonts w:ascii="Arial" w:hAnsi="Arial" w:cs="Arial"/>
              </w:rPr>
              <w:t>A2.1 Search for social media comment datasets on Kaggle</w:t>
            </w:r>
          </w:p>
        </w:tc>
      </w:tr>
      <w:tr w:rsidR="003E1E1A" w:rsidRPr="00EF2742" w14:paraId="31B0ECCC" w14:textId="77777777" w:rsidTr="003E1E1A">
        <w:tc>
          <w:tcPr>
            <w:tcW w:w="4673" w:type="dxa"/>
            <w:vMerge/>
            <w:vAlign w:val="center"/>
          </w:tcPr>
          <w:p w14:paraId="0F63F9BB" w14:textId="77777777" w:rsidR="003E1E1A" w:rsidRPr="00EF2742" w:rsidRDefault="003E1E1A" w:rsidP="00346ABA">
            <w:pPr>
              <w:keepNext/>
              <w:spacing w:line="240" w:lineRule="auto"/>
              <w:jc w:val="both"/>
              <w:rPr>
                <w:rFonts w:ascii="Arial" w:hAnsi="Arial" w:cs="Arial"/>
              </w:rPr>
            </w:pPr>
          </w:p>
        </w:tc>
        <w:tc>
          <w:tcPr>
            <w:tcW w:w="3929" w:type="dxa"/>
          </w:tcPr>
          <w:p w14:paraId="09703BC0" w14:textId="29AE2728" w:rsidR="003E1E1A" w:rsidRPr="00EF2742" w:rsidRDefault="003E1E1A" w:rsidP="00346ABA">
            <w:pPr>
              <w:keepNext/>
              <w:tabs>
                <w:tab w:val="left" w:pos="645"/>
              </w:tabs>
              <w:spacing w:line="240" w:lineRule="auto"/>
              <w:rPr>
                <w:rFonts w:ascii="Arial" w:hAnsi="Arial" w:cs="Arial"/>
              </w:rPr>
            </w:pPr>
            <w:r w:rsidRPr="00EF2742">
              <w:rPr>
                <w:rFonts w:ascii="Arial" w:hAnsi="Arial" w:cs="Arial"/>
              </w:rPr>
              <w:t>A2.2 download the datasets</w:t>
            </w:r>
          </w:p>
        </w:tc>
      </w:tr>
      <w:tr w:rsidR="003E1E1A" w:rsidRPr="00EF2742" w14:paraId="6D0C3140" w14:textId="77777777" w:rsidTr="003E1E1A">
        <w:tc>
          <w:tcPr>
            <w:tcW w:w="4673" w:type="dxa"/>
            <w:vMerge/>
            <w:vAlign w:val="center"/>
          </w:tcPr>
          <w:p w14:paraId="6B7922DA" w14:textId="77777777" w:rsidR="003E1E1A" w:rsidRPr="00EF2742" w:rsidRDefault="003E1E1A" w:rsidP="00346ABA">
            <w:pPr>
              <w:keepNext/>
              <w:spacing w:line="240" w:lineRule="auto"/>
              <w:jc w:val="both"/>
              <w:rPr>
                <w:rFonts w:ascii="Arial" w:hAnsi="Arial" w:cs="Arial"/>
              </w:rPr>
            </w:pPr>
          </w:p>
        </w:tc>
        <w:tc>
          <w:tcPr>
            <w:tcW w:w="3929" w:type="dxa"/>
          </w:tcPr>
          <w:p w14:paraId="213AEFBF" w14:textId="1920F0DE" w:rsidR="003E1E1A" w:rsidRPr="00EF2742" w:rsidRDefault="003E1E1A" w:rsidP="00346ABA">
            <w:pPr>
              <w:keepNext/>
              <w:tabs>
                <w:tab w:val="left" w:pos="660"/>
              </w:tabs>
              <w:spacing w:line="240" w:lineRule="auto"/>
              <w:rPr>
                <w:rFonts w:ascii="Arial" w:hAnsi="Arial" w:cs="Arial"/>
              </w:rPr>
            </w:pPr>
            <w:r w:rsidRPr="00EF2742">
              <w:rPr>
                <w:rFonts w:ascii="Arial" w:hAnsi="Arial" w:cs="Arial"/>
              </w:rPr>
              <w:t>A2.3 Identify the structure of the datasets</w:t>
            </w:r>
          </w:p>
        </w:tc>
      </w:tr>
      <w:tr w:rsidR="003E1E1A" w:rsidRPr="00EF2742" w14:paraId="7B7AFF7A" w14:textId="77777777" w:rsidTr="003E1E1A">
        <w:tc>
          <w:tcPr>
            <w:tcW w:w="4673" w:type="dxa"/>
            <w:vMerge w:val="restart"/>
            <w:vAlign w:val="center"/>
          </w:tcPr>
          <w:p w14:paraId="07CA4D4E" w14:textId="1B9D758B" w:rsidR="003E1E1A" w:rsidRPr="00EF2742" w:rsidRDefault="003E1E1A" w:rsidP="00346ABA">
            <w:pPr>
              <w:keepNext/>
              <w:tabs>
                <w:tab w:val="left" w:pos="2715"/>
              </w:tabs>
              <w:spacing w:line="240" w:lineRule="auto"/>
              <w:jc w:val="both"/>
              <w:rPr>
                <w:rFonts w:ascii="Arial" w:hAnsi="Arial" w:cs="Arial"/>
              </w:rPr>
            </w:pPr>
            <w:r w:rsidRPr="00EF2742">
              <w:rPr>
                <w:rFonts w:ascii="Arial" w:hAnsi="Arial" w:cs="Arial"/>
              </w:rPr>
              <w:t>Ob3: Clean and pre-process the data for modeling.</w:t>
            </w:r>
          </w:p>
        </w:tc>
        <w:tc>
          <w:tcPr>
            <w:tcW w:w="3929" w:type="dxa"/>
          </w:tcPr>
          <w:p w14:paraId="77044FEC" w14:textId="72D7E2EB" w:rsidR="003E1E1A" w:rsidRPr="00EF2742" w:rsidRDefault="003E1E1A" w:rsidP="00346ABA">
            <w:pPr>
              <w:keepNext/>
              <w:spacing w:line="240" w:lineRule="auto"/>
              <w:rPr>
                <w:rFonts w:ascii="Arial" w:hAnsi="Arial" w:cs="Arial"/>
              </w:rPr>
            </w:pPr>
            <w:r w:rsidRPr="00EF2742">
              <w:rPr>
                <w:rFonts w:ascii="Arial" w:hAnsi="Arial" w:cs="Arial"/>
              </w:rPr>
              <w:t>A3.1 search for methods to clean the data</w:t>
            </w:r>
          </w:p>
        </w:tc>
      </w:tr>
      <w:tr w:rsidR="003E1E1A" w:rsidRPr="00EF2742" w14:paraId="76BAC4B1" w14:textId="77777777" w:rsidTr="003E1E1A">
        <w:tc>
          <w:tcPr>
            <w:tcW w:w="4673" w:type="dxa"/>
            <w:vMerge/>
            <w:vAlign w:val="center"/>
          </w:tcPr>
          <w:p w14:paraId="38A7D725" w14:textId="77777777" w:rsidR="003E1E1A" w:rsidRPr="00EF2742" w:rsidRDefault="003E1E1A" w:rsidP="00346ABA">
            <w:pPr>
              <w:keepNext/>
              <w:spacing w:line="240" w:lineRule="auto"/>
              <w:jc w:val="both"/>
              <w:rPr>
                <w:rFonts w:ascii="Arial" w:hAnsi="Arial" w:cs="Arial"/>
              </w:rPr>
            </w:pPr>
          </w:p>
        </w:tc>
        <w:tc>
          <w:tcPr>
            <w:tcW w:w="3929" w:type="dxa"/>
          </w:tcPr>
          <w:p w14:paraId="19F5689B" w14:textId="42936FE8" w:rsidR="003E1E1A" w:rsidRPr="00EF2742" w:rsidRDefault="003E1E1A" w:rsidP="00346ABA">
            <w:pPr>
              <w:keepNext/>
              <w:spacing w:line="240" w:lineRule="auto"/>
              <w:rPr>
                <w:rFonts w:ascii="Arial" w:hAnsi="Arial" w:cs="Arial"/>
              </w:rPr>
            </w:pPr>
            <w:r w:rsidRPr="00EF2742">
              <w:rPr>
                <w:rFonts w:ascii="Arial" w:hAnsi="Arial" w:cs="Arial"/>
              </w:rPr>
              <w:t>A3.2 apply methods on datasets</w:t>
            </w:r>
          </w:p>
        </w:tc>
      </w:tr>
      <w:tr w:rsidR="003E1E1A" w:rsidRPr="00EF2742" w14:paraId="56D808D2" w14:textId="77777777" w:rsidTr="003E1E1A">
        <w:tc>
          <w:tcPr>
            <w:tcW w:w="4673" w:type="dxa"/>
            <w:vMerge/>
            <w:vAlign w:val="center"/>
          </w:tcPr>
          <w:p w14:paraId="7618B7F4" w14:textId="77777777" w:rsidR="003E1E1A" w:rsidRPr="00EF2742" w:rsidRDefault="003E1E1A" w:rsidP="00346ABA">
            <w:pPr>
              <w:keepNext/>
              <w:spacing w:line="240" w:lineRule="auto"/>
              <w:jc w:val="both"/>
              <w:rPr>
                <w:rFonts w:ascii="Arial" w:hAnsi="Arial" w:cs="Arial"/>
              </w:rPr>
            </w:pPr>
          </w:p>
        </w:tc>
        <w:tc>
          <w:tcPr>
            <w:tcW w:w="3929" w:type="dxa"/>
          </w:tcPr>
          <w:p w14:paraId="2D55FD02" w14:textId="6089A2EF" w:rsidR="003E1E1A" w:rsidRPr="00EF2742" w:rsidRDefault="003E1E1A" w:rsidP="00346ABA">
            <w:pPr>
              <w:keepNext/>
              <w:spacing w:line="240" w:lineRule="auto"/>
              <w:rPr>
                <w:rFonts w:ascii="Arial" w:hAnsi="Arial" w:cs="Arial"/>
              </w:rPr>
            </w:pPr>
            <w:r w:rsidRPr="00EF2742">
              <w:rPr>
                <w:rFonts w:ascii="Arial" w:hAnsi="Arial" w:cs="Arial"/>
              </w:rPr>
              <w:t>A3.3 evaluate the process</w:t>
            </w:r>
          </w:p>
        </w:tc>
      </w:tr>
      <w:tr w:rsidR="003E1E1A" w:rsidRPr="00EF2742" w14:paraId="4C3D9F2F" w14:textId="77777777" w:rsidTr="003E1E1A">
        <w:tc>
          <w:tcPr>
            <w:tcW w:w="4673" w:type="dxa"/>
            <w:vMerge w:val="restart"/>
            <w:vAlign w:val="center"/>
          </w:tcPr>
          <w:p w14:paraId="38D74AFD" w14:textId="0DFD897A" w:rsidR="003E1E1A" w:rsidRPr="00EF2742" w:rsidRDefault="003E1E1A" w:rsidP="00346ABA">
            <w:pPr>
              <w:keepNext/>
              <w:spacing w:line="240" w:lineRule="auto"/>
              <w:jc w:val="both"/>
              <w:rPr>
                <w:rFonts w:ascii="Arial" w:hAnsi="Arial" w:cs="Arial"/>
              </w:rPr>
            </w:pPr>
            <w:r w:rsidRPr="00EF2742">
              <w:rPr>
                <w:rFonts w:ascii="Arial" w:hAnsi="Arial" w:cs="Arial"/>
              </w:rPr>
              <w:t>Ob4: Extracting features from the text in the cleaned datasets.</w:t>
            </w:r>
          </w:p>
        </w:tc>
        <w:tc>
          <w:tcPr>
            <w:tcW w:w="3929" w:type="dxa"/>
          </w:tcPr>
          <w:p w14:paraId="36649890" w14:textId="520AEDCD" w:rsidR="003E1E1A" w:rsidRPr="00EF2742" w:rsidRDefault="003E1E1A" w:rsidP="00346ABA">
            <w:pPr>
              <w:keepNext/>
              <w:spacing w:line="240" w:lineRule="auto"/>
              <w:rPr>
                <w:rFonts w:ascii="Arial" w:hAnsi="Arial" w:cs="Arial"/>
              </w:rPr>
            </w:pPr>
            <w:r w:rsidRPr="00EF2742">
              <w:rPr>
                <w:rFonts w:ascii="Arial" w:hAnsi="Arial" w:cs="Arial"/>
              </w:rPr>
              <w:t>A4.1 Search for methods to extract data</w:t>
            </w:r>
          </w:p>
        </w:tc>
      </w:tr>
      <w:tr w:rsidR="003E1E1A" w:rsidRPr="00EF2742" w14:paraId="109BCF82" w14:textId="77777777" w:rsidTr="003E1E1A">
        <w:tc>
          <w:tcPr>
            <w:tcW w:w="4673" w:type="dxa"/>
            <w:vMerge/>
            <w:vAlign w:val="center"/>
          </w:tcPr>
          <w:p w14:paraId="7310A3DD" w14:textId="77777777" w:rsidR="003E1E1A" w:rsidRPr="00EF2742" w:rsidRDefault="003E1E1A" w:rsidP="00346ABA">
            <w:pPr>
              <w:keepNext/>
              <w:spacing w:line="240" w:lineRule="auto"/>
              <w:jc w:val="both"/>
              <w:rPr>
                <w:rFonts w:ascii="Arial" w:hAnsi="Arial" w:cs="Arial"/>
              </w:rPr>
            </w:pPr>
          </w:p>
        </w:tc>
        <w:tc>
          <w:tcPr>
            <w:tcW w:w="3929" w:type="dxa"/>
          </w:tcPr>
          <w:p w14:paraId="606B54A9" w14:textId="27DC9EB7" w:rsidR="003E1E1A" w:rsidRPr="00EF2742" w:rsidRDefault="003E1E1A" w:rsidP="00346ABA">
            <w:pPr>
              <w:keepNext/>
              <w:spacing w:line="240" w:lineRule="auto"/>
              <w:rPr>
                <w:rFonts w:ascii="Arial" w:hAnsi="Arial" w:cs="Arial"/>
              </w:rPr>
            </w:pPr>
            <w:r w:rsidRPr="00EF2742">
              <w:rPr>
                <w:rFonts w:ascii="Arial" w:hAnsi="Arial" w:cs="Arial"/>
              </w:rPr>
              <w:t>A4.2 Implement methods on the datasets</w:t>
            </w:r>
          </w:p>
        </w:tc>
      </w:tr>
      <w:tr w:rsidR="003E1E1A" w:rsidRPr="00EF2742" w14:paraId="649123B0" w14:textId="77777777" w:rsidTr="003E1E1A">
        <w:tc>
          <w:tcPr>
            <w:tcW w:w="4673" w:type="dxa"/>
            <w:vMerge/>
            <w:vAlign w:val="center"/>
          </w:tcPr>
          <w:p w14:paraId="44746839" w14:textId="77777777" w:rsidR="003E1E1A" w:rsidRPr="00EF2742" w:rsidRDefault="003E1E1A" w:rsidP="00346ABA">
            <w:pPr>
              <w:keepNext/>
              <w:spacing w:line="240" w:lineRule="auto"/>
              <w:jc w:val="both"/>
              <w:rPr>
                <w:rFonts w:ascii="Arial" w:hAnsi="Arial" w:cs="Arial"/>
              </w:rPr>
            </w:pPr>
          </w:p>
        </w:tc>
        <w:tc>
          <w:tcPr>
            <w:tcW w:w="3929" w:type="dxa"/>
          </w:tcPr>
          <w:p w14:paraId="40CF1CD0" w14:textId="2F358E5C" w:rsidR="003E1E1A" w:rsidRPr="00EF2742" w:rsidRDefault="003E1E1A" w:rsidP="00346ABA">
            <w:pPr>
              <w:keepNext/>
              <w:spacing w:line="240" w:lineRule="auto"/>
              <w:rPr>
                <w:rFonts w:ascii="Arial" w:hAnsi="Arial" w:cs="Arial"/>
              </w:rPr>
            </w:pPr>
            <w:r w:rsidRPr="00EF2742">
              <w:rPr>
                <w:rFonts w:ascii="Arial" w:hAnsi="Arial" w:cs="Arial"/>
              </w:rPr>
              <w:t>A4.3 Evaluate the feature extracting methods</w:t>
            </w:r>
          </w:p>
        </w:tc>
      </w:tr>
      <w:tr w:rsidR="003E1E1A" w:rsidRPr="00EF2742" w14:paraId="6BF35581" w14:textId="77777777" w:rsidTr="003E1E1A">
        <w:tc>
          <w:tcPr>
            <w:tcW w:w="4673" w:type="dxa"/>
            <w:vMerge w:val="restart"/>
            <w:vAlign w:val="center"/>
          </w:tcPr>
          <w:p w14:paraId="2F1305C2" w14:textId="6193F7C8" w:rsidR="003E1E1A" w:rsidRPr="00EF2742" w:rsidRDefault="003E1E1A" w:rsidP="00346ABA">
            <w:pPr>
              <w:keepNext/>
              <w:spacing w:line="240" w:lineRule="auto"/>
              <w:jc w:val="both"/>
              <w:rPr>
                <w:rFonts w:ascii="Arial" w:hAnsi="Arial" w:cs="Arial"/>
              </w:rPr>
            </w:pPr>
            <w:r w:rsidRPr="00EF2742">
              <w:rPr>
                <w:rFonts w:ascii="Arial" w:hAnsi="Arial" w:cs="Arial"/>
              </w:rPr>
              <w:t>Ob5: Train different models using datasets and assessing the quality of the models</w:t>
            </w:r>
          </w:p>
        </w:tc>
        <w:tc>
          <w:tcPr>
            <w:tcW w:w="3929" w:type="dxa"/>
          </w:tcPr>
          <w:p w14:paraId="07D0AFC2" w14:textId="58D843F9" w:rsidR="003E1E1A" w:rsidRPr="00EF2742" w:rsidRDefault="003E1E1A" w:rsidP="00346ABA">
            <w:pPr>
              <w:keepNext/>
              <w:spacing w:line="240" w:lineRule="auto"/>
              <w:rPr>
                <w:rFonts w:ascii="Arial" w:hAnsi="Arial" w:cs="Arial"/>
              </w:rPr>
            </w:pPr>
            <w:r w:rsidRPr="00EF2742">
              <w:rPr>
                <w:rFonts w:ascii="Arial" w:hAnsi="Arial" w:cs="Arial"/>
              </w:rPr>
              <w:t>A5.1 Search for documentation of different models</w:t>
            </w:r>
          </w:p>
        </w:tc>
      </w:tr>
      <w:tr w:rsidR="003E1E1A" w:rsidRPr="00EF2742" w14:paraId="38D22F1D" w14:textId="77777777" w:rsidTr="003E1E1A">
        <w:tc>
          <w:tcPr>
            <w:tcW w:w="4673" w:type="dxa"/>
            <w:vMerge/>
            <w:vAlign w:val="center"/>
          </w:tcPr>
          <w:p w14:paraId="71242042" w14:textId="77777777" w:rsidR="003E1E1A" w:rsidRPr="00EF2742" w:rsidRDefault="003E1E1A" w:rsidP="00346ABA">
            <w:pPr>
              <w:keepNext/>
              <w:spacing w:line="240" w:lineRule="auto"/>
              <w:jc w:val="both"/>
              <w:rPr>
                <w:rFonts w:ascii="Arial" w:hAnsi="Arial" w:cs="Arial"/>
              </w:rPr>
            </w:pPr>
          </w:p>
        </w:tc>
        <w:tc>
          <w:tcPr>
            <w:tcW w:w="3929" w:type="dxa"/>
          </w:tcPr>
          <w:p w14:paraId="11F6817C" w14:textId="2CFC7EE8" w:rsidR="003E1E1A" w:rsidRPr="00EF2742" w:rsidRDefault="003E1E1A" w:rsidP="00346ABA">
            <w:pPr>
              <w:keepNext/>
              <w:spacing w:line="240" w:lineRule="auto"/>
              <w:rPr>
                <w:rFonts w:ascii="Arial" w:hAnsi="Arial" w:cs="Arial"/>
              </w:rPr>
            </w:pPr>
            <w:r w:rsidRPr="00EF2742">
              <w:rPr>
                <w:rFonts w:ascii="Arial" w:hAnsi="Arial" w:cs="Arial"/>
              </w:rPr>
              <w:t>A5.2 Apply models in Python language</w:t>
            </w:r>
          </w:p>
        </w:tc>
      </w:tr>
      <w:tr w:rsidR="003E1E1A" w:rsidRPr="00EF2742" w14:paraId="7B32C13E" w14:textId="77777777" w:rsidTr="003E1E1A">
        <w:tc>
          <w:tcPr>
            <w:tcW w:w="4673" w:type="dxa"/>
            <w:vMerge/>
            <w:vAlign w:val="center"/>
          </w:tcPr>
          <w:p w14:paraId="726646CC" w14:textId="77777777" w:rsidR="003E1E1A" w:rsidRPr="00EF2742" w:rsidRDefault="003E1E1A" w:rsidP="00346ABA">
            <w:pPr>
              <w:keepNext/>
              <w:spacing w:line="240" w:lineRule="auto"/>
              <w:jc w:val="both"/>
              <w:rPr>
                <w:rFonts w:ascii="Arial" w:hAnsi="Arial" w:cs="Arial"/>
              </w:rPr>
            </w:pPr>
          </w:p>
        </w:tc>
        <w:tc>
          <w:tcPr>
            <w:tcW w:w="3929" w:type="dxa"/>
          </w:tcPr>
          <w:p w14:paraId="58B6E317" w14:textId="6BDD65F3" w:rsidR="003E1E1A" w:rsidRPr="00EF2742" w:rsidRDefault="003E1E1A" w:rsidP="00346ABA">
            <w:pPr>
              <w:keepNext/>
              <w:spacing w:line="240" w:lineRule="auto"/>
              <w:rPr>
                <w:rFonts w:ascii="Arial" w:hAnsi="Arial" w:cs="Arial"/>
              </w:rPr>
            </w:pPr>
            <w:r w:rsidRPr="00EF2742">
              <w:rPr>
                <w:rFonts w:ascii="Arial" w:hAnsi="Arial" w:cs="Arial"/>
              </w:rPr>
              <w:t>A5.3 Adjust the parameters until the model performs optimally</w:t>
            </w:r>
          </w:p>
        </w:tc>
      </w:tr>
      <w:tr w:rsidR="003E1E1A" w:rsidRPr="00EF2742" w14:paraId="4B1FF64E" w14:textId="77777777" w:rsidTr="003E1E1A">
        <w:tc>
          <w:tcPr>
            <w:tcW w:w="4673" w:type="dxa"/>
            <w:vMerge w:val="restart"/>
            <w:vAlign w:val="center"/>
          </w:tcPr>
          <w:p w14:paraId="652C6A32" w14:textId="451855DB" w:rsidR="003E1E1A" w:rsidRPr="00EF2742" w:rsidRDefault="003E1E1A" w:rsidP="00346ABA">
            <w:pPr>
              <w:keepNext/>
              <w:spacing w:line="240" w:lineRule="auto"/>
              <w:jc w:val="both"/>
              <w:rPr>
                <w:rFonts w:ascii="Arial" w:hAnsi="Arial" w:cs="Arial"/>
              </w:rPr>
            </w:pPr>
            <w:r w:rsidRPr="00EF2742">
              <w:rPr>
                <w:rFonts w:ascii="Arial" w:hAnsi="Arial" w:cs="Arial"/>
              </w:rPr>
              <w:t>Ob6: Analyze the quality of the models and compare the strengths and weaknesses of each model</w:t>
            </w:r>
          </w:p>
        </w:tc>
        <w:tc>
          <w:tcPr>
            <w:tcW w:w="3929" w:type="dxa"/>
          </w:tcPr>
          <w:p w14:paraId="73F2F7F9" w14:textId="4FE69A94" w:rsidR="003E1E1A" w:rsidRPr="00EF2742" w:rsidRDefault="003E1E1A" w:rsidP="00346ABA">
            <w:pPr>
              <w:keepNext/>
              <w:spacing w:line="240" w:lineRule="auto"/>
              <w:rPr>
                <w:rFonts w:ascii="Arial" w:hAnsi="Arial" w:cs="Arial"/>
              </w:rPr>
            </w:pPr>
            <w:r w:rsidRPr="00EF2742">
              <w:rPr>
                <w:rFonts w:ascii="Arial" w:hAnsi="Arial" w:cs="Arial"/>
              </w:rPr>
              <w:t>A6.1 Search for different methods to evaluate the model</w:t>
            </w:r>
          </w:p>
        </w:tc>
      </w:tr>
      <w:tr w:rsidR="003E1E1A" w:rsidRPr="00EF2742" w14:paraId="0FCC07E6" w14:textId="77777777" w:rsidTr="003E1E1A">
        <w:tc>
          <w:tcPr>
            <w:tcW w:w="4673" w:type="dxa"/>
            <w:vMerge/>
          </w:tcPr>
          <w:p w14:paraId="2438E913" w14:textId="77777777" w:rsidR="003E1E1A" w:rsidRPr="00EF2742" w:rsidRDefault="003E1E1A" w:rsidP="00333660">
            <w:pPr>
              <w:keepNext/>
              <w:rPr>
                <w:rFonts w:ascii="Arial" w:hAnsi="Arial" w:cs="Arial"/>
              </w:rPr>
            </w:pPr>
          </w:p>
        </w:tc>
        <w:tc>
          <w:tcPr>
            <w:tcW w:w="3929" w:type="dxa"/>
          </w:tcPr>
          <w:p w14:paraId="36525678" w14:textId="218D893A" w:rsidR="003E1E1A" w:rsidRPr="00EF2742" w:rsidRDefault="003E1E1A" w:rsidP="00346ABA">
            <w:pPr>
              <w:keepNext/>
              <w:spacing w:line="240" w:lineRule="auto"/>
              <w:rPr>
                <w:rFonts w:ascii="Arial" w:hAnsi="Arial" w:cs="Arial"/>
              </w:rPr>
            </w:pPr>
            <w:r w:rsidRPr="00EF2742">
              <w:rPr>
                <w:rFonts w:ascii="Arial" w:hAnsi="Arial" w:cs="Arial"/>
              </w:rPr>
              <w:t>A6.2 Apply multiple rubrics to different models</w:t>
            </w:r>
          </w:p>
        </w:tc>
      </w:tr>
      <w:tr w:rsidR="003E1E1A" w:rsidRPr="00EF2742" w14:paraId="50ED158B" w14:textId="77777777" w:rsidTr="003E1E1A">
        <w:tc>
          <w:tcPr>
            <w:tcW w:w="4673" w:type="dxa"/>
            <w:vMerge/>
          </w:tcPr>
          <w:p w14:paraId="2157AEEA" w14:textId="77777777" w:rsidR="003E1E1A" w:rsidRPr="00EF2742" w:rsidRDefault="003E1E1A" w:rsidP="00333660">
            <w:pPr>
              <w:keepNext/>
              <w:rPr>
                <w:rFonts w:ascii="Arial" w:hAnsi="Arial" w:cs="Arial"/>
              </w:rPr>
            </w:pPr>
          </w:p>
        </w:tc>
        <w:tc>
          <w:tcPr>
            <w:tcW w:w="3929" w:type="dxa"/>
          </w:tcPr>
          <w:p w14:paraId="3BDE0EDD" w14:textId="03D7D80B" w:rsidR="003E1E1A" w:rsidRPr="00EF2742" w:rsidRDefault="003E1E1A" w:rsidP="00346ABA">
            <w:pPr>
              <w:keepNext/>
              <w:spacing w:line="240" w:lineRule="auto"/>
              <w:rPr>
                <w:rFonts w:ascii="Arial" w:hAnsi="Arial" w:cs="Arial"/>
              </w:rPr>
            </w:pPr>
            <w:r w:rsidRPr="00EF2742">
              <w:rPr>
                <w:rFonts w:ascii="Arial" w:hAnsi="Arial" w:cs="Arial"/>
              </w:rPr>
              <w:t>A6.3 Put the results into a table</w:t>
            </w:r>
          </w:p>
        </w:tc>
      </w:tr>
    </w:tbl>
    <w:p w14:paraId="4BC05D7A" w14:textId="046FB995" w:rsidR="00AE207E" w:rsidRDefault="00AE207E" w:rsidP="00AE207E">
      <w:pPr>
        <w:keepNext/>
      </w:pPr>
    </w:p>
    <w:p w14:paraId="047187E6" w14:textId="6530E628" w:rsidR="00512998" w:rsidRPr="00AE207E" w:rsidRDefault="00AE207E" w:rsidP="00AE207E">
      <w:pPr>
        <w:pStyle w:val="a7"/>
        <w:jc w:val="center"/>
        <w:rPr>
          <w:rFonts w:ascii="Arial" w:hAnsi="Arial" w:cs="Arial" w:hint="eastAsia"/>
          <w:lang w:eastAsia="zh-CN"/>
        </w:rPr>
      </w:pPr>
      <w:r w:rsidRPr="00AE207E">
        <w:rPr>
          <w:rFonts w:ascii="Arial" w:hAnsi="Arial" w:cs="Arial"/>
        </w:rPr>
        <w:t xml:space="preserve">Table </w:t>
      </w:r>
      <w:r w:rsidRPr="00AE207E">
        <w:rPr>
          <w:rFonts w:ascii="Arial" w:hAnsi="Arial" w:cs="Arial"/>
        </w:rPr>
        <w:fldChar w:fldCharType="begin"/>
      </w:r>
      <w:r w:rsidRPr="00AE207E">
        <w:rPr>
          <w:rFonts w:ascii="Arial" w:hAnsi="Arial" w:cs="Arial"/>
        </w:rPr>
        <w:instrText xml:space="preserve"> SEQ Table \* ARABIC </w:instrText>
      </w:r>
      <w:r w:rsidRPr="00AE207E">
        <w:rPr>
          <w:rFonts w:ascii="Arial" w:hAnsi="Arial" w:cs="Arial"/>
        </w:rPr>
        <w:fldChar w:fldCharType="separate"/>
      </w:r>
      <w:r w:rsidRPr="00AE207E">
        <w:rPr>
          <w:rFonts w:ascii="Arial" w:hAnsi="Arial" w:cs="Arial"/>
          <w:noProof/>
        </w:rPr>
        <w:t>2</w:t>
      </w:r>
      <w:r w:rsidRPr="00AE207E">
        <w:rPr>
          <w:rFonts w:ascii="Arial" w:hAnsi="Arial" w:cs="Arial"/>
        </w:rPr>
        <w:fldChar w:fldCharType="end"/>
      </w:r>
      <w:r w:rsidR="006C2720">
        <w:rPr>
          <w:rFonts w:ascii="Arial" w:hAnsi="Arial" w:cs="Arial"/>
        </w:rPr>
        <w:t>: Activities towards the objects</w:t>
      </w:r>
    </w:p>
    <w:p w14:paraId="42FCD914" w14:textId="34DDAB80" w:rsidR="009C0FC2" w:rsidRDefault="0079362A" w:rsidP="005D21C2">
      <w:pPr>
        <w:pStyle w:val="2"/>
        <w:spacing w:line="360" w:lineRule="auto"/>
        <w:rPr>
          <w:rFonts w:ascii="Arial" w:eastAsia="Calibri" w:hAnsi="Arial" w:cs="Arial"/>
          <w:color w:val="000000" w:themeColor="text1"/>
          <w:sz w:val="22"/>
          <w:szCs w:val="22"/>
        </w:rPr>
      </w:pPr>
      <w:bookmarkStart w:id="29" w:name="_Toc118902841"/>
      <w:bookmarkStart w:id="30" w:name="_Toc118556941"/>
      <w:r w:rsidRPr="00A518D6">
        <w:rPr>
          <w:rFonts w:ascii="Arial" w:eastAsia="Calibri" w:hAnsi="Arial" w:cs="Arial"/>
          <w:color w:val="000000" w:themeColor="text1"/>
          <w:sz w:val="22"/>
          <w:szCs w:val="22"/>
        </w:rPr>
        <w:lastRenderedPageBreak/>
        <w:t>Schedule</w:t>
      </w:r>
      <w:bookmarkEnd w:id="29"/>
      <w:r w:rsidRPr="00A518D6">
        <w:rPr>
          <w:rFonts w:ascii="Arial" w:eastAsia="Calibri" w:hAnsi="Arial" w:cs="Arial"/>
          <w:color w:val="000000" w:themeColor="text1"/>
          <w:sz w:val="22"/>
          <w:szCs w:val="22"/>
        </w:rPr>
        <w:t xml:space="preserve"> </w:t>
      </w:r>
      <w:bookmarkEnd w:id="30"/>
    </w:p>
    <w:p w14:paraId="37091C53" w14:textId="5E47E1D7" w:rsidR="00BC5226" w:rsidRPr="000F7324" w:rsidRDefault="000F7324" w:rsidP="000F7324">
      <w:pPr>
        <w:spacing w:line="360" w:lineRule="auto"/>
        <w:rPr>
          <w:rFonts w:ascii="Arial" w:hAnsi="Arial" w:cs="Arial"/>
        </w:rPr>
      </w:pPr>
      <w:r w:rsidRPr="000F7324">
        <w:rPr>
          <w:rFonts w:ascii="Arial" w:hAnsi="Arial" w:cs="Arial"/>
        </w:rPr>
        <w:t xml:space="preserve">The </w:t>
      </w:r>
      <w:r>
        <w:rPr>
          <w:rFonts w:ascii="Arial" w:hAnsi="Arial" w:cs="Arial" w:hint="eastAsia"/>
          <w:lang w:eastAsia="zh-CN"/>
        </w:rPr>
        <w:t>schedule</w:t>
      </w:r>
      <w:r>
        <w:rPr>
          <w:rFonts w:ascii="Arial" w:hAnsi="Arial" w:cs="Arial"/>
          <w:lang w:eastAsia="zh-CN"/>
        </w:rPr>
        <w:t xml:space="preserve"> </w:t>
      </w:r>
      <w:r w:rsidRPr="000F7324">
        <w:rPr>
          <w:rFonts w:ascii="Arial" w:hAnsi="Arial" w:cs="Arial"/>
        </w:rPr>
        <w:t xml:space="preserve">that </w:t>
      </w:r>
      <w:proofErr w:type="gramStart"/>
      <w:r w:rsidRPr="000F7324">
        <w:rPr>
          <w:rFonts w:ascii="Arial" w:hAnsi="Arial" w:cs="Arial"/>
        </w:rPr>
        <w:t>need</w:t>
      </w:r>
      <w:proofErr w:type="gramEnd"/>
      <w:r w:rsidRPr="000F7324">
        <w:rPr>
          <w:rFonts w:ascii="Arial" w:hAnsi="Arial" w:cs="Arial"/>
        </w:rPr>
        <w:t xml:space="preserve"> to be completed throughout the project and their due dates are listed in the chart below</w:t>
      </w:r>
      <w:r>
        <w:rPr>
          <w:rFonts w:ascii="Arial" w:hAnsi="Arial" w:cs="Arial"/>
        </w:rPr>
        <w:t xml:space="preserve">: </w:t>
      </w:r>
    </w:p>
    <w:p w14:paraId="169051DC" w14:textId="77777777" w:rsidR="002B08D1" w:rsidRDefault="002B08D1" w:rsidP="002B08D1">
      <w:pPr>
        <w:keepNext/>
        <w:spacing w:line="360" w:lineRule="auto"/>
      </w:pPr>
      <w:r w:rsidRPr="002B08D1">
        <w:rPr>
          <w:rFonts w:ascii="Arial" w:hAnsi="Arial" w:cs="Arial"/>
          <w:noProof/>
          <w:lang w:eastAsia="zh-CN"/>
        </w:rPr>
        <w:drawing>
          <wp:inline distT="0" distB="0" distL="0" distR="0" wp14:anchorId="170E71ED" wp14:editId="7668AC9E">
            <wp:extent cx="5717522" cy="3019425"/>
            <wp:effectExtent l="0" t="0" r="0" b="3175"/>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11"/>
                    <a:stretch>
                      <a:fillRect/>
                    </a:stretch>
                  </pic:blipFill>
                  <pic:spPr>
                    <a:xfrm>
                      <a:off x="0" y="0"/>
                      <a:ext cx="5722732" cy="3022176"/>
                    </a:xfrm>
                    <a:prstGeom prst="rect">
                      <a:avLst/>
                    </a:prstGeom>
                  </pic:spPr>
                </pic:pic>
              </a:graphicData>
            </a:graphic>
          </wp:inline>
        </w:drawing>
      </w:r>
    </w:p>
    <w:p w14:paraId="503124BD" w14:textId="6F536100" w:rsidR="00C5314B" w:rsidRPr="002B08D1" w:rsidRDefault="002B08D1" w:rsidP="002B08D1">
      <w:pPr>
        <w:pStyle w:val="a7"/>
        <w:jc w:val="center"/>
        <w:rPr>
          <w:rFonts w:ascii="Arial" w:eastAsiaTheme="minorHAnsi" w:hAnsi="Arial" w:cs="Arial"/>
          <w:sz w:val="22"/>
          <w:szCs w:val="22"/>
          <w:lang w:eastAsia="zh-CN"/>
        </w:rPr>
      </w:pPr>
      <w:r w:rsidRPr="002B08D1">
        <w:rPr>
          <w:rFonts w:ascii="Arial" w:hAnsi="Arial" w:cs="Arial"/>
        </w:rPr>
        <w:t xml:space="preserve">Table </w:t>
      </w:r>
      <w:r w:rsidRPr="002B08D1">
        <w:rPr>
          <w:rFonts w:ascii="Arial" w:hAnsi="Arial" w:cs="Arial"/>
        </w:rPr>
        <w:fldChar w:fldCharType="begin"/>
      </w:r>
      <w:r w:rsidRPr="002B08D1">
        <w:rPr>
          <w:rFonts w:ascii="Arial" w:hAnsi="Arial" w:cs="Arial"/>
        </w:rPr>
        <w:instrText xml:space="preserve"> SEQ Table \* ARABIC </w:instrText>
      </w:r>
      <w:r w:rsidRPr="002B08D1">
        <w:rPr>
          <w:rFonts w:ascii="Arial" w:hAnsi="Arial" w:cs="Arial"/>
        </w:rPr>
        <w:fldChar w:fldCharType="separate"/>
      </w:r>
      <w:r w:rsidR="00AE207E">
        <w:rPr>
          <w:rFonts w:ascii="Arial" w:hAnsi="Arial" w:cs="Arial"/>
          <w:noProof/>
        </w:rPr>
        <w:t>3</w:t>
      </w:r>
      <w:r w:rsidRPr="002B08D1">
        <w:rPr>
          <w:rFonts w:ascii="Arial" w:hAnsi="Arial" w:cs="Arial"/>
        </w:rPr>
        <w:fldChar w:fldCharType="end"/>
      </w:r>
      <w:r w:rsidR="006C2720">
        <w:rPr>
          <w:rFonts w:ascii="Arial" w:hAnsi="Arial" w:cs="Arial"/>
        </w:rPr>
        <w:t>: Schedule of the project period</w:t>
      </w:r>
    </w:p>
    <w:p w14:paraId="085B59E7" w14:textId="0D6FCD59" w:rsidR="00C5314B" w:rsidRDefault="0079362A" w:rsidP="002B08D1">
      <w:pPr>
        <w:pStyle w:val="2"/>
        <w:spacing w:line="360" w:lineRule="auto"/>
        <w:rPr>
          <w:rFonts w:ascii="Arial" w:eastAsia="Calibri" w:hAnsi="Arial" w:cs="Arial"/>
          <w:color w:val="000000" w:themeColor="text1"/>
          <w:sz w:val="22"/>
          <w:szCs w:val="22"/>
        </w:rPr>
      </w:pPr>
      <w:bookmarkStart w:id="31" w:name="_Toc118902842"/>
      <w:bookmarkStart w:id="32" w:name="_Toc118556942"/>
      <w:r w:rsidRPr="00A518D6">
        <w:rPr>
          <w:rFonts w:ascii="Arial" w:eastAsia="Calibri" w:hAnsi="Arial" w:cs="Arial"/>
          <w:color w:val="000000" w:themeColor="text1"/>
          <w:sz w:val="22"/>
          <w:szCs w:val="22"/>
        </w:rPr>
        <w:t>Data management plan</w:t>
      </w:r>
      <w:bookmarkEnd w:id="31"/>
      <w:r w:rsidRPr="00A518D6">
        <w:rPr>
          <w:rFonts w:ascii="Arial" w:eastAsia="Calibri" w:hAnsi="Arial" w:cs="Arial"/>
          <w:color w:val="000000" w:themeColor="text1"/>
          <w:sz w:val="22"/>
          <w:szCs w:val="22"/>
        </w:rPr>
        <w:t xml:space="preserve"> </w:t>
      </w:r>
      <w:bookmarkEnd w:id="32"/>
    </w:p>
    <w:p w14:paraId="455C2E55" w14:textId="7F9F28A4" w:rsidR="009C0FC2" w:rsidRPr="002B08D1" w:rsidRDefault="002B08D1" w:rsidP="002B08D1">
      <w:pPr>
        <w:spacing w:line="360" w:lineRule="auto"/>
        <w:rPr>
          <w:rFonts w:ascii="Arial" w:hAnsi="Arial" w:cs="Arial"/>
          <w:lang w:eastAsia="zh-CN"/>
        </w:rPr>
      </w:pPr>
      <w:r>
        <w:rPr>
          <w:rFonts w:ascii="Arial" w:hAnsi="Arial" w:cs="Arial"/>
          <w:lang w:eastAsia="zh-CN"/>
        </w:rPr>
        <w:t xml:space="preserve">Data of the project is planned to be stored in the </w:t>
      </w:r>
      <w:r w:rsidR="00E739F4">
        <w:rPr>
          <w:rFonts w:ascii="Arial" w:hAnsi="Arial" w:cs="Arial"/>
          <w:lang w:eastAsia="zh-CN"/>
        </w:rPr>
        <w:t xml:space="preserve">Baidu Cloud service in the purpose of </w:t>
      </w:r>
      <w:r w:rsidR="00E739F4">
        <w:rPr>
          <w:rFonts w:ascii="Arial" w:hAnsi="Arial" w:cs="Arial" w:hint="eastAsia"/>
          <w:lang w:eastAsia="zh-CN"/>
        </w:rPr>
        <w:t>kee</w:t>
      </w:r>
      <w:r w:rsidR="00E739F4">
        <w:rPr>
          <w:rFonts w:ascii="Arial" w:hAnsi="Arial" w:cs="Arial"/>
          <w:lang w:eastAsia="zh-CN"/>
        </w:rPr>
        <w:t>ping track of the progress of the project.</w:t>
      </w:r>
    </w:p>
    <w:p w14:paraId="64BA7960" w14:textId="77777777" w:rsidR="00EE353E" w:rsidRDefault="0079362A" w:rsidP="00EE353E">
      <w:pPr>
        <w:pStyle w:val="2"/>
        <w:spacing w:line="360" w:lineRule="auto"/>
        <w:rPr>
          <w:rFonts w:ascii="Arial" w:eastAsia="Calibri" w:hAnsi="Arial" w:cs="Arial"/>
          <w:color w:val="000000" w:themeColor="text1"/>
          <w:sz w:val="22"/>
          <w:szCs w:val="22"/>
        </w:rPr>
      </w:pPr>
      <w:bookmarkStart w:id="33" w:name="_Toc118556943"/>
      <w:bookmarkStart w:id="34" w:name="_Toc118902843"/>
      <w:r w:rsidRPr="00A518D6">
        <w:rPr>
          <w:rFonts w:ascii="Arial" w:eastAsia="Calibri" w:hAnsi="Arial" w:cs="Arial"/>
          <w:color w:val="000000" w:themeColor="text1"/>
          <w:sz w:val="22"/>
          <w:szCs w:val="22"/>
        </w:rPr>
        <w:t>Deliverables</w:t>
      </w:r>
      <w:bookmarkEnd w:id="33"/>
      <w:bookmarkEnd w:id="34"/>
    </w:p>
    <w:p w14:paraId="64030CBD" w14:textId="0392CE72" w:rsidR="00FA3A4D" w:rsidRPr="00B12C7C" w:rsidRDefault="00B12C7C" w:rsidP="00FA3A4D">
      <w:pPr>
        <w:spacing w:after="0" w:line="360" w:lineRule="auto"/>
        <w:rPr>
          <w:rFonts w:ascii="Arial" w:hAnsi="Arial" w:cs="Arial" w:hint="eastAsia"/>
          <w:lang w:eastAsia="zh-CN"/>
        </w:rPr>
      </w:pPr>
      <w:ins w:id="35" w:author="作者" w:date="2022-11-12T16:53:00Z">
        <w:r w:rsidRPr="00B12C7C">
          <w:rPr>
            <w:rFonts w:ascii="Arial" w:hAnsi="Arial" w:cs="Arial"/>
            <w:lang w:eastAsia="zh-CN"/>
          </w:rPr>
          <w:t>Throughout the execution of this project, the following items will be submitted for assessment:</w:t>
        </w:r>
      </w:ins>
      <w:r w:rsidR="00F81E67" w:rsidRPr="00B12C7C">
        <w:rPr>
          <w:rFonts w:ascii="Arial" w:hAnsi="Arial" w:cs="Arial"/>
          <w:lang w:eastAsia="zh-CN"/>
        </w:rPr>
        <w:t xml:space="preserve"> </w:t>
      </w:r>
    </w:p>
    <w:p w14:paraId="18EE2FEB" w14:textId="434C5FC6" w:rsidR="00534AF4" w:rsidRPr="00534AF4" w:rsidRDefault="00E739F4" w:rsidP="00EE353E">
      <w:pPr>
        <w:pStyle w:val="a5"/>
        <w:numPr>
          <w:ilvl w:val="0"/>
          <w:numId w:val="6"/>
        </w:numPr>
        <w:spacing w:after="0" w:line="360" w:lineRule="auto"/>
        <w:rPr>
          <w:rFonts w:ascii="Arial" w:eastAsia="宋体" w:hAnsi="Arial" w:cs="Arial"/>
          <w:lang w:eastAsia="zh-CN"/>
        </w:rPr>
      </w:pPr>
      <w:r w:rsidRPr="00534AF4">
        <w:rPr>
          <w:rFonts w:ascii="Arial" w:hAnsi="Arial" w:cs="Arial"/>
          <w:lang w:eastAsia="zh-CN"/>
        </w:rPr>
        <w:t>Project proposal with ethical forms</w:t>
      </w:r>
      <w:r w:rsidR="00534AF4">
        <w:rPr>
          <w:rFonts w:ascii="Arial" w:hAnsi="Arial" w:cs="Arial"/>
          <w:lang w:eastAsia="zh-CN"/>
        </w:rPr>
        <w:t xml:space="preserve">, </w:t>
      </w:r>
      <w:r w:rsidR="00534AF4" w:rsidRPr="00534AF4">
        <w:rPr>
          <w:rFonts w:ascii="Arial" w:eastAsia="宋体" w:hAnsi="Arial" w:cs="Arial"/>
          <w:color w:val="000000"/>
          <w:lang w:eastAsia="zh-CN"/>
        </w:rPr>
        <w:t>showing detailed description of the work to be done.</w:t>
      </w:r>
    </w:p>
    <w:p w14:paraId="24C8E09A" w14:textId="6A3AA467" w:rsidR="00534AF4" w:rsidRPr="00534AF4" w:rsidRDefault="00534AF4" w:rsidP="00534AF4">
      <w:pPr>
        <w:pStyle w:val="a5"/>
        <w:numPr>
          <w:ilvl w:val="0"/>
          <w:numId w:val="6"/>
        </w:numPr>
        <w:spacing w:after="0" w:line="360" w:lineRule="auto"/>
        <w:rPr>
          <w:rFonts w:ascii="Arial" w:eastAsia="宋体" w:hAnsi="Arial" w:cs="Arial"/>
          <w:lang w:eastAsia="zh-CN"/>
        </w:rPr>
      </w:pPr>
      <w:r w:rsidRPr="00534AF4">
        <w:rPr>
          <w:rFonts w:ascii="Arial" w:hAnsi="Arial" w:cs="Arial"/>
          <w:lang w:eastAsia="zh-CN"/>
        </w:rPr>
        <w:t>Project log</w:t>
      </w:r>
      <w:r>
        <w:rPr>
          <w:rFonts w:ascii="Arial" w:hAnsi="Arial" w:cs="Arial"/>
          <w:lang w:eastAsia="zh-CN"/>
        </w:rPr>
        <w:t xml:space="preserve"> </w:t>
      </w:r>
      <w:r w:rsidRPr="00534AF4">
        <w:rPr>
          <w:rFonts w:ascii="Arial" w:eastAsia="宋体" w:hAnsi="Arial" w:cs="Arial"/>
          <w:color w:val="000000"/>
          <w:lang w:eastAsia="zh-CN"/>
        </w:rPr>
        <w:t>containing planned objectives for each week</w:t>
      </w:r>
      <w:r>
        <w:rPr>
          <w:rFonts w:ascii="Arial" w:eastAsia="宋体" w:hAnsi="Arial" w:cs="Arial"/>
          <w:color w:val="000000"/>
          <w:lang w:eastAsia="zh-CN"/>
        </w:rPr>
        <w:t>.</w:t>
      </w:r>
    </w:p>
    <w:p w14:paraId="2821E3C6" w14:textId="39A4D85E" w:rsidR="009C0FC2" w:rsidRPr="00534AF4" w:rsidRDefault="00534AF4" w:rsidP="00534AF4">
      <w:pPr>
        <w:pStyle w:val="a5"/>
        <w:numPr>
          <w:ilvl w:val="0"/>
          <w:numId w:val="6"/>
        </w:numPr>
        <w:spacing w:after="0" w:line="360" w:lineRule="auto"/>
        <w:rPr>
          <w:rFonts w:ascii="宋体" w:eastAsia="宋体" w:hAnsi="宋体" w:cs="宋体"/>
          <w:lang w:eastAsia="zh-CN"/>
        </w:rPr>
      </w:pPr>
      <w:r w:rsidRPr="00534AF4">
        <w:rPr>
          <w:rFonts w:ascii="Arial" w:hAnsi="Arial" w:cs="Arial"/>
          <w:lang w:eastAsia="zh-CN"/>
        </w:rPr>
        <w:t xml:space="preserve">Progress report </w:t>
      </w:r>
      <w:r w:rsidRPr="00534AF4">
        <w:rPr>
          <w:rFonts w:ascii="Arial" w:eastAsia="宋体" w:hAnsi="Arial" w:cs="Arial"/>
          <w:color w:val="000000"/>
          <w:lang w:eastAsia="zh-CN"/>
        </w:rPr>
        <w:t>providing justification of the project</w:t>
      </w:r>
      <w:r>
        <w:rPr>
          <w:rFonts w:ascii="Arial" w:eastAsia="宋体" w:hAnsi="Arial" w:cs="Arial"/>
          <w:color w:val="000000"/>
          <w:lang w:eastAsia="zh-CN"/>
        </w:rPr>
        <w:t>.</w:t>
      </w:r>
    </w:p>
    <w:p w14:paraId="2ECE0A45" w14:textId="1274D9E9" w:rsidR="00534AF4" w:rsidRPr="00534AF4" w:rsidRDefault="00534AF4" w:rsidP="00534AF4">
      <w:pPr>
        <w:pStyle w:val="a5"/>
        <w:numPr>
          <w:ilvl w:val="0"/>
          <w:numId w:val="6"/>
        </w:numPr>
        <w:spacing w:after="0" w:line="360" w:lineRule="auto"/>
        <w:rPr>
          <w:rFonts w:ascii="Arial" w:eastAsia="宋体" w:hAnsi="Arial" w:cs="Arial"/>
          <w:color w:val="000000"/>
          <w:lang w:eastAsia="zh-CN"/>
        </w:rPr>
      </w:pPr>
      <w:r w:rsidRPr="00534AF4">
        <w:rPr>
          <w:rFonts w:ascii="Arial" w:hAnsi="Arial" w:cs="Arial"/>
          <w:lang w:eastAsia="zh-CN"/>
        </w:rPr>
        <w:t xml:space="preserve">Project presentation </w:t>
      </w:r>
      <w:r w:rsidRPr="00534AF4">
        <w:rPr>
          <w:rFonts w:ascii="Arial" w:eastAsia="宋体" w:hAnsi="Arial" w:cs="Arial"/>
          <w:color w:val="000000"/>
          <w:lang w:eastAsia="zh-CN"/>
        </w:rPr>
        <w:t>illustrated by a poster and a practical demonstration</w:t>
      </w:r>
      <w:r>
        <w:rPr>
          <w:rFonts w:ascii="Arial" w:eastAsia="宋体" w:hAnsi="Arial" w:cs="Arial"/>
          <w:color w:val="000000"/>
          <w:lang w:eastAsia="zh-CN"/>
        </w:rPr>
        <w:t>.</w:t>
      </w:r>
    </w:p>
    <w:p w14:paraId="4FAFB964" w14:textId="27D884CE" w:rsidR="00534AF4" w:rsidRPr="00534AF4" w:rsidRDefault="00534AF4" w:rsidP="00534AF4">
      <w:pPr>
        <w:pStyle w:val="a5"/>
        <w:numPr>
          <w:ilvl w:val="0"/>
          <w:numId w:val="6"/>
        </w:numPr>
        <w:spacing w:line="360" w:lineRule="auto"/>
        <w:rPr>
          <w:rFonts w:ascii="Arial" w:hAnsi="Arial" w:cs="Arial"/>
          <w:lang w:eastAsia="zh-CN"/>
        </w:rPr>
      </w:pPr>
      <w:r w:rsidRPr="00534AF4">
        <w:rPr>
          <w:rFonts w:ascii="Arial" w:hAnsi="Arial" w:cs="Arial"/>
          <w:lang w:eastAsia="zh-CN"/>
        </w:rPr>
        <w:t>Final report</w:t>
      </w:r>
      <w:r>
        <w:rPr>
          <w:rFonts w:ascii="Arial" w:hAnsi="Arial" w:cs="Arial"/>
          <w:lang w:eastAsia="zh-CN"/>
        </w:rPr>
        <w:t xml:space="preserve"> which </w:t>
      </w:r>
      <w:r w:rsidRPr="00534AF4">
        <w:rPr>
          <w:rFonts w:ascii="Arial" w:hAnsi="Arial" w:cs="Arial"/>
          <w:lang w:eastAsia="zh-CN"/>
        </w:rPr>
        <w:t>compris</w:t>
      </w:r>
      <w:r>
        <w:rPr>
          <w:rFonts w:ascii="Arial" w:hAnsi="Arial" w:cs="Arial"/>
          <w:lang w:eastAsia="zh-CN"/>
        </w:rPr>
        <w:t>es</w:t>
      </w:r>
      <w:r w:rsidRPr="00534AF4">
        <w:rPr>
          <w:rFonts w:ascii="Arial" w:hAnsi="Arial" w:cs="Arial"/>
          <w:lang w:eastAsia="zh-CN"/>
        </w:rPr>
        <w:t xml:space="preserve"> a complete and clear explanation of the problem to be solved</w:t>
      </w:r>
      <w:r>
        <w:rPr>
          <w:rFonts w:ascii="Arial" w:hAnsi="Arial" w:cs="Arial"/>
          <w:lang w:eastAsia="zh-CN"/>
        </w:rPr>
        <w:t>.</w:t>
      </w:r>
    </w:p>
    <w:p w14:paraId="51E7B2D6" w14:textId="508575B8" w:rsidR="00C5314B" w:rsidRPr="00A518D6" w:rsidRDefault="009C0FC2" w:rsidP="009C0FC2">
      <w:pPr>
        <w:spacing w:after="0" w:line="240" w:lineRule="auto"/>
        <w:rPr>
          <w:rFonts w:ascii="Arial" w:hAnsi="Arial" w:cs="Arial"/>
          <w:color w:val="000000" w:themeColor="text1"/>
        </w:rPr>
      </w:pPr>
      <w:r>
        <w:rPr>
          <w:rFonts w:ascii="Arial" w:hAnsi="Arial" w:cs="Arial"/>
          <w:color w:val="000000" w:themeColor="text1"/>
        </w:rPr>
        <w:br w:type="page"/>
      </w:r>
    </w:p>
    <w:p w14:paraId="40C4A95D" w14:textId="77777777" w:rsidR="00C5314B" w:rsidRPr="00A518D6" w:rsidRDefault="0079362A" w:rsidP="00A518D6">
      <w:pPr>
        <w:pStyle w:val="1"/>
        <w:spacing w:line="360" w:lineRule="auto"/>
        <w:rPr>
          <w:rFonts w:ascii="Arial" w:hAnsi="Arial" w:cs="Arial"/>
          <w:color w:val="000000" w:themeColor="text1"/>
          <w:sz w:val="22"/>
          <w:szCs w:val="22"/>
        </w:rPr>
      </w:pPr>
      <w:bookmarkStart w:id="36" w:name="_Toc118556944"/>
      <w:bookmarkStart w:id="37" w:name="_Toc118902844"/>
      <w:r w:rsidRPr="00A518D6">
        <w:rPr>
          <w:rFonts w:ascii="Arial" w:hAnsi="Arial" w:cs="Arial"/>
          <w:color w:val="000000" w:themeColor="text1"/>
          <w:sz w:val="22"/>
          <w:szCs w:val="22"/>
        </w:rPr>
        <w:lastRenderedPageBreak/>
        <w:t>References</w:t>
      </w:r>
      <w:bookmarkEnd w:id="36"/>
      <w:bookmarkEnd w:id="37"/>
      <w:r w:rsidRPr="00A518D6">
        <w:rPr>
          <w:rFonts w:ascii="Arial" w:hAnsi="Arial" w:cs="Arial"/>
          <w:color w:val="000000" w:themeColor="text1"/>
          <w:sz w:val="22"/>
          <w:szCs w:val="22"/>
        </w:rPr>
        <w:t xml:space="preserve"> </w:t>
      </w:r>
    </w:p>
    <w:sdt>
      <w:sdtPr>
        <w:rPr>
          <w:rFonts w:ascii="Arial" w:eastAsia="Calibri" w:hAnsi="Arial" w:cs="Arial"/>
          <w:sz w:val="24"/>
          <w:szCs w:val="24"/>
        </w:rPr>
        <w:tag w:val="MENDELEY_BIBLIOGRAPHY"/>
        <w:id w:val="680781557"/>
        <w:placeholder>
          <w:docPart w:val="DefaultPlaceholder_-1854013440"/>
        </w:placeholder>
      </w:sdtPr>
      <w:sdtEndPr/>
      <w:sdtContent>
        <w:p w14:paraId="32C59166" w14:textId="77777777" w:rsidR="00E51B11" w:rsidRDefault="00E51B11">
          <w:pPr>
            <w:autoSpaceDE w:val="0"/>
            <w:autoSpaceDN w:val="0"/>
            <w:ind w:hanging="640"/>
            <w:divId w:val="1851791213"/>
            <w:rPr>
              <w:sz w:val="24"/>
              <w:szCs w:val="24"/>
            </w:rPr>
          </w:pPr>
          <w:r>
            <w:t>[1]</w:t>
          </w:r>
          <w:r>
            <w:tab/>
            <w:t xml:space="preserve">N. Fan, Y. An, and H. Li, “Research on Analyzing Sentiment of Texts Based on K-nearest Neighbor Algorithm,” </w:t>
          </w:r>
          <w:r>
            <w:rPr>
              <w:i/>
              <w:iCs/>
            </w:rPr>
            <w:t>Computer Engineering and Design</w:t>
          </w:r>
          <w:r>
            <w:t xml:space="preserve">, vol. 33, no. 3, pp. 1160–1164, 2012, </w:t>
          </w:r>
          <w:proofErr w:type="spellStart"/>
          <w:r>
            <w:t>doi</w:t>
          </w:r>
          <w:proofErr w:type="spellEnd"/>
          <w:r>
            <w:t>: 10.16208/</w:t>
          </w:r>
          <w:proofErr w:type="gramStart"/>
          <w:r>
            <w:t>j.issn</w:t>
          </w:r>
          <w:proofErr w:type="gramEnd"/>
          <w:r>
            <w:t>1000-7024.2012.03.053.</w:t>
          </w:r>
        </w:p>
        <w:p w14:paraId="6067D1FD" w14:textId="77777777" w:rsidR="00E51B11" w:rsidRDefault="00E51B11">
          <w:pPr>
            <w:autoSpaceDE w:val="0"/>
            <w:autoSpaceDN w:val="0"/>
            <w:ind w:hanging="640"/>
            <w:divId w:val="1349327529"/>
          </w:pPr>
          <w:r>
            <w:t>[2]</w:t>
          </w:r>
          <w:r>
            <w:tab/>
            <w:t xml:space="preserve">C. Shang, M. Li, S. Feng, Q. Jiang, and J. Fan, “Feature selection via maximizing global information gain for text classification,” </w:t>
          </w:r>
          <w:proofErr w:type="spellStart"/>
          <w:r>
            <w:rPr>
              <w:i/>
              <w:iCs/>
            </w:rPr>
            <w:t>Knowl</w:t>
          </w:r>
          <w:proofErr w:type="spellEnd"/>
          <w:r>
            <w:rPr>
              <w:i/>
              <w:iCs/>
            </w:rPr>
            <w:t xml:space="preserve"> Based Syst</w:t>
          </w:r>
          <w:r>
            <w:t xml:space="preserve">, vol. 54, pp. 298–309, 2013, </w:t>
          </w:r>
          <w:proofErr w:type="spellStart"/>
          <w:r>
            <w:t>doi</w:t>
          </w:r>
          <w:proofErr w:type="spellEnd"/>
          <w:r>
            <w:t>: 10.1016/j.knosys.2013.09.019.</w:t>
          </w:r>
        </w:p>
        <w:p w14:paraId="09EFD23F" w14:textId="77777777" w:rsidR="00E51B11" w:rsidRDefault="00E51B11">
          <w:pPr>
            <w:autoSpaceDE w:val="0"/>
            <w:autoSpaceDN w:val="0"/>
            <w:ind w:hanging="640"/>
            <w:divId w:val="1328636840"/>
          </w:pPr>
          <w:r>
            <w:t>[3]</w:t>
          </w:r>
          <w:r>
            <w:tab/>
            <w:t>Li R, “Research on Text Classification and Its Related Technologies,” Apr. 2005.</w:t>
          </w:r>
        </w:p>
        <w:p w14:paraId="50616D9D" w14:textId="77777777" w:rsidR="00E51B11" w:rsidRDefault="00E51B11">
          <w:pPr>
            <w:autoSpaceDE w:val="0"/>
            <w:autoSpaceDN w:val="0"/>
            <w:ind w:hanging="640"/>
            <w:divId w:val="1253659558"/>
          </w:pPr>
          <w:r>
            <w:t>[4]</w:t>
          </w:r>
          <w:r>
            <w:tab/>
            <w:t xml:space="preserve">A. Dhar, H. Mukherjee, N. S. Dash, and K. Roy, “Text categorization: past and present,” </w:t>
          </w:r>
          <w:proofErr w:type="spellStart"/>
          <w:r>
            <w:rPr>
              <w:i/>
              <w:iCs/>
            </w:rPr>
            <w:t>Artif</w:t>
          </w:r>
          <w:proofErr w:type="spellEnd"/>
          <w:r>
            <w:rPr>
              <w:i/>
              <w:iCs/>
            </w:rPr>
            <w:t xml:space="preserve"> </w:t>
          </w:r>
          <w:proofErr w:type="spellStart"/>
          <w:r>
            <w:rPr>
              <w:i/>
              <w:iCs/>
            </w:rPr>
            <w:t>Intell</w:t>
          </w:r>
          <w:proofErr w:type="spellEnd"/>
          <w:r>
            <w:rPr>
              <w:i/>
              <w:iCs/>
            </w:rPr>
            <w:t xml:space="preserve"> Rev</w:t>
          </w:r>
          <w:r>
            <w:t xml:space="preserve">, vol. 54, no. 4, pp. 3007–3054, Apr. 2021, </w:t>
          </w:r>
          <w:proofErr w:type="spellStart"/>
          <w:r>
            <w:t>doi</w:t>
          </w:r>
          <w:proofErr w:type="spellEnd"/>
          <w:r>
            <w:t>: 10.1007/s10462-020-09919-1.</w:t>
          </w:r>
        </w:p>
        <w:p w14:paraId="44B6F8C0" w14:textId="77777777" w:rsidR="00E51B11" w:rsidRDefault="00E51B11">
          <w:pPr>
            <w:autoSpaceDE w:val="0"/>
            <w:autoSpaceDN w:val="0"/>
            <w:ind w:hanging="640"/>
            <w:divId w:val="785197004"/>
          </w:pPr>
          <w:r>
            <w:t>[5]</w:t>
          </w:r>
          <w:r>
            <w:tab/>
            <w:t xml:space="preserve">J. S. </w:t>
          </w:r>
          <w:proofErr w:type="spellStart"/>
          <w:r>
            <w:t>Su</w:t>
          </w:r>
          <w:proofErr w:type="spellEnd"/>
          <w:r>
            <w:t xml:space="preserve">, B. F. Zhang, and X. Xu, “Advances in machine learning based text categorization,” </w:t>
          </w:r>
          <w:proofErr w:type="spellStart"/>
          <w:r>
            <w:rPr>
              <w:i/>
              <w:iCs/>
            </w:rPr>
            <w:t>Ruan</w:t>
          </w:r>
          <w:proofErr w:type="spellEnd"/>
          <w:r>
            <w:rPr>
              <w:i/>
              <w:iCs/>
            </w:rPr>
            <w:t xml:space="preserve"> Jian </w:t>
          </w:r>
          <w:proofErr w:type="spellStart"/>
          <w:r>
            <w:rPr>
              <w:i/>
              <w:iCs/>
            </w:rPr>
            <w:t>Xue</w:t>
          </w:r>
          <w:proofErr w:type="spellEnd"/>
          <w:r>
            <w:rPr>
              <w:i/>
              <w:iCs/>
            </w:rPr>
            <w:t xml:space="preserve"> Bao/Journal of Software</w:t>
          </w:r>
          <w:r>
            <w:t xml:space="preserve">, vol. 17, no. 9, pp. 1848–1859, Sep. 2006, </w:t>
          </w:r>
          <w:proofErr w:type="spellStart"/>
          <w:r>
            <w:t>doi</w:t>
          </w:r>
          <w:proofErr w:type="spellEnd"/>
          <w:r>
            <w:t>: 10.1360/jos171848.</w:t>
          </w:r>
        </w:p>
        <w:p w14:paraId="3A71B9FD" w14:textId="77777777" w:rsidR="00E51B11" w:rsidRDefault="00E51B11">
          <w:pPr>
            <w:autoSpaceDE w:val="0"/>
            <w:autoSpaceDN w:val="0"/>
            <w:ind w:hanging="640"/>
            <w:divId w:val="1144274255"/>
          </w:pPr>
          <w:r>
            <w:t>[6]</w:t>
          </w:r>
          <w:r>
            <w:tab/>
            <w:t xml:space="preserve">G. Wei and K. Wu, “Sentiment Analysis Based on Word Vector Model,” vol. 26, no. 3, 2016, </w:t>
          </w:r>
          <w:proofErr w:type="spellStart"/>
          <w:r>
            <w:t>doi</w:t>
          </w:r>
          <w:proofErr w:type="spellEnd"/>
          <w:r>
            <w:t>: 10.15888/j.cnki.csa.005655.</w:t>
          </w:r>
        </w:p>
        <w:p w14:paraId="37F8E964" w14:textId="77777777" w:rsidR="00E51B11" w:rsidRDefault="00E51B11">
          <w:pPr>
            <w:autoSpaceDE w:val="0"/>
            <w:autoSpaceDN w:val="0"/>
            <w:ind w:hanging="640"/>
            <w:divId w:val="533542679"/>
          </w:pPr>
          <w:r>
            <w:t>[7]</w:t>
          </w:r>
          <w:r>
            <w:tab/>
            <w:t xml:space="preserve">X. Tang, J. Tang, and A. Zhou, “Research on Community Malicious Comment Detection based on a Hybrid Model of Feature Selection and Random Forest,” </w:t>
          </w:r>
          <w:proofErr w:type="spellStart"/>
          <w:r>
            <w:rPr>
              <w:i/>
              <w:iCs/>
            </w:rPr>
            <w:t>Morden</w:t>
          </w:r>
          <w:proofErr w:type="spellEnd"/>
          <w:r>
            <w:rPr>
              <w:i/>
              <w:iCs/>
            </w:rPr>
            <w:t xml:space="preserve"> Computer</w:t>
          </w:r>
          <w:r>
            <w:t xml:space="preserve">, vol. 2020, no. 07, pp. 22–26, 2020, </w:t>
          </w:r>
          <w:proofErr w:type="spellStart"/>
          <w:r>
            <w:t>doi</w:t>
          </w:r>
          <w:proofErr w:type="spellEnd"/>
          <w:r>
            <w:t xml:space="preserve">: 10.3969/j. </w:t>
          </w:r>
          <w:proofErr w:type="spellStart"/>
          <w:r>
            <w:t>issn</w:t>
          </w:r>
          <w:proofErr w:type="spellEnd"/>
          <w:r>
            <w:t>. 1007-1423. 2020. 19. 005.</w:t>
          </w:r>
        </w:p>
        <w:p w14:paraId="631E69EF" w14:textId="77777777" w:rsidR="00E51B11" w:rsidRDefault="00E51B11">
          <w:pPr>
            <w:autoSpaceDE w:val="0"/>
            <w:autoSpaceDN w:val="0"/>
            <w:ind w:hanging="640"/>
            <w:divId w:val="260534568"/>
          </w:pPr>
          <w:r>
            <w:t>[8]</w:t>
          </w:r>
          <w:r>
            <w:tab/>
            <w:t xml:space="preserve">J. Cui, J. Liu, and Z. Liao, “Research of Text Categorization Based on Support Vector Machine,” </w:t>
          </w:r>
          <w:r>
            <w:rPr>
              <w:i/>
              <w:iCs/>
            </w:rPr>
            <w:t>Computer Simulation</w:t>
          </w:r>
          <w:r>
            <w:t>, vol. 30, no. 2, pp. 299–302, 2013.</w:t>
          </w:r>
        </w:p>
        <w:p w14:paraId="20D2D00A" w14:textId="77777777" w:rsidR="00E51B11" w:rsidRDefault="00E51B11">
          <w:pPr>
            <w:autoSpaceDE w:val="0"/>
            <w:autoSpaceDN w:val="0"/>
            <w:ind w:hanging="640"/>
            <w:divId w:val="1175539527"/>
          </w:pPr>
          <w:r>
            <w:t>[9]</w:t>
          </w:r>
          <w:r>
            <w:tab/>
            <w:t xml:space="preserve">N. Zhang, Z. Jia, and Z. Shi, “Text Categorization with KNN Algorithm,” </w:t>
          </w:r>
          <w:r>
            <w:rPr>
              <w:i/>
              <w:iCs/>
            </w:rPr>
            <w:t>Computer Engineering</w:t>
          </w:r>
          <w:r>
            <w:t>, vol. 31, no. 8, pp. 171–185, 2005, [Online]. Available: http://www.xteamlinux.com.cn,</w:t>
          </w:r>
        </w:p>
        <w:p w14:paraId="30566E90" w14:textId="5283DDC8" w:rsidR="00C5314B" w:rsidRPr="00A518D6" w:rsidRDefault="00E51B11">
          <w:pPr>
            <w:spacing w:before="100" w:beforeAutospacing="1" w:after="48" w:line="252" w:lineRule="auto"/>
            <w:ind w:right="6"/>
            <w:jc w:val="both"/>
            <w:rPr>
              <w:rFonts w:ascii="Arial" w:eastAsia="Calibri" w:hAnsi="Arial" w:cs="Arial"/>
              <w:sz w:val="24"/>
              <w:szCs w:val="24"/>
            </w:rPr>
          </w:pPr>
          <w:r>
            <w:t> </w:t>
          </w:r>
        </w:p>
      </w:sdtContent>
    </w:sdt>
    <w:p w14:paraId="7EDC5C5B" w14:textId="77777777" w:rsidR="00C5314B" w:rsidRPr="00A518D6" w:rsidRDefault="00C5314B">
      <w:pPr>
        <w:rPr>
          <w:rFonts w:ascii="Arial" w:hAnsi="Arial" w:cs="Arial"/>
        </w:rPr>
      </w:pPr>
    </w:p>
    <w:p w14:paraId="66D00B4A" w14:textId="77777777" w:rsidR="00C5314B" w:rsidRPr="00A518D6" w:rsidRDefault="00C5314B">
      <w:pPr>
        <w:rPr>
          <w:rFonts w:ascii="Arial" w:hAnsi="Arial" w:cs="Arial"/>
        </w:rPr>
      </w:pPr>
    </w:p>
    <w:sectPr w:rsidR="00C5314B" w:rsidRPr="00A518D6" w:rsidSect="001F7026">
      <w:footerReference w:type="even" r:id="rId12"/>
      <w:footerReference w:type="default" r:id="rId13"/>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3E50" w14:textId="77777777" w:rsidR="005E60B9" w:rsidRDefault="005E60B9">
      <w:pPr>
        <w:spacing w:line="240" w:lineRule="auto"/>
      </w:pPr>
      <w:r>
        <w:separator/>
      </w:r>
    </w:p>
  </w:endnote>
  <w:endnote w:type="continuationSeparator" w:id="0">
    <w:p w14:paraId="2F89DA9D" w14:textId="77777777" w:rsidR="005E60B9" w:rsidRDefault="005E6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495304104"/>
      <w:docPartObj>
        <w:docPartGallery w:val="Page Numbers (Bottom of Page)"/>
        <w:docPartUnique/>
      </w:docPartObj>
    </w:sdtPr>
    <w:sdtEndPr>
      <w:rPr>
        <w:rStyle w:val="aa"/>
      </w:rPr>
    </w:sdtEndPr>
    <w:sdtContent>
      <w:p w14:paraId="77E6A76A" w14:textId="44A1D059" w:rsidR="0002005E" w:rsidRDefault="0002005E" w:rsidP="00BD6473">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7057EB31" w14:textId="77777777" w:rsidR="0002005E" w:rsidRDefault="0002005E" w:rsidP="0002005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Arial" w:hAnsi="Arial" w:cs="Arial"/>
      </w:rPr>
      <w:id w:val="-1742469274"/>
      <w:docPartObj>
        <w:docPartGallery w:val="Page Numbers (Bottom of Page)"/>
        <w:docPartUnique/>
      </w:docPartObj>
    </w:sdtPr>
    <w:sdtEndPr>
      <w:rPr>
        <w:rStyle w:val="aa"/>
      </w:rPr>
    </w:sdtEndPr>
    <w:sdtContent>
      <w:p w14:paraId="5295028B" w14:textId="7760A310" w:rsidR="0002005E" w:rsidRPr="0002005E" w:rsidRDefault="0002005E" w:rsidP="00BD6473">
        <w:pPr>
          <w:pStyle w:val="a8"/>
          <w:framePr w:wrap="none" w:vAnchor="text" w:hAnchor="margin" w:xAlign="right" w:y="1"/>
          <w:rPr>
            <w:rStyle w:val="aa"/>
            <w:rFonts w:ascii="Arial" w:hAnsi="Arial" w:cs="Arial"/>
          </w:rPr>
        </w:pPr>
        <w:r w:rsidRPr="0002005E">
          <w:rPr>
            <w:rStyle w:val="aa"/>
            <w:rFonts w:ascii="Arial" w:hAnsi="Arial" w:cs="Arial"/>
          </w:rPr>
          <w:fldChar w:fldCharType="begin"/>
        </w:r>
        <w:r w:rsidRPr="0002005E">
          <w:rPr>
            <w:rStyle w:val="aa"/>
            <w:rFonts w:ascii="Arial" w:hAnsi="Arial" w:cs="Arial"/>
          </w:rPr>
          <w:instrText xml:space="preserve"> PAGE </w:instrText>
        </w:r>
        <w:r w:rsidRPr="0002005E">
          <w:rPr>
            <w:rStyle w:val="aa"/>
            <w:rFonts w:ascii="Arial" w:hAnsi="Arial" w:cs="Arial"/>
          </w:rPr>
          <w:fldChar w:fldCharType="separate"/>
        </w:r>
        <w:r w:rsidRPr="0002005E">
          <w:rPr>
            <w:rStyle w:val="aa"/>
            <w:rFonts w:ascii="Arial" w:hAnsi="Arial" w:cs="Arial"/>
            <w:noProof/>
          </w:rPr>
          <w:t>1</w:t>
        </w:r>
        <w:r w:rsidRPr="0002005E">
          <w:rPr>
            <w:rStyle w:val="aa"/>
            <w:rFonts w:ascii="Arial" w:hAnsi="Arial" w:cs="Arial"/>
          </w:rPr>
          <w:fldChar w:fldCharType="end"/>
        </w:r>
      </w:p>
    </w:sdtContent>
  </w:sdt>
  <w:p w14:paraId="03BBB17F" w14:textId="77777777" w:rsidR="0002005E" w:rsidRPr="0002005E" w:rsidRDefault="0002005E" w:rsidP="0002005E">
    <w:pPr>
      <w:pStyle w:val="a8"/>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72E3" w14:textId="77777777" w:rsidR="005E60B9" w:rsidRDefault="005E60B9">
      <w:pPr>
        <w:spacing w:after="0"/>
      </w:pPr>
      <w:r>
        <w:separator/>
      </w:r>
    </w:p>
  </w:footnote>
  <w:footnote w:type="continuationSeparator" w:id="0">
    <w:p w14:paraId="1537AD4D" w14:textId="77777777" w:rsidR="005E60B9" w:rsidRDefault="005E60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63A0DEE"/>
    <w:multiLevelType w:val="hybridMultilevel"/>
    <w:tmpl w:val="40A44A30"/>
    <w:lvl w:ilvl="0" w:tplc="55389986">
      <w:start w:val="1"/>
      <w:numFmt w:val="bullet"/>
      <w:lvlText w:val=""/>
      <w:lvlJc w:val="left"/>
      <w:pPr>
        <w:ind w:left="420" w:hanging="420"/>
      </w:pPr>
      <w:rPr>
        <w:rFonts w:ascii="Wingdings" w:eastAsia="宋体" w:hAnsi="Wingdings" w:cs="Courier New"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6C705F64"/>
    <w:multiLevelType w:val="hybridMultilevel"/>
    <w:tmpl w:val="A8D4658C"/>
    <w:lvl w:ilvl="0" w:tplc="55389986">
      <w:start w:val="1"/>
      <w:numFmt w:val="bullet"/>
      <w:lvlText w:val=""/>
      <w:lvlJc w:val="left"/>
      <w:pPr>
        <w:ind w:left="420" w:hanging="420"/>
      </w:pPr>
      <w:rPr>
        <w:rFonts w:ascii="Wingdings" w:eastAsia="宋体"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C546970"/>
    <w:multiLevelType w:val="hybridMultilevel"/>
    <w:tmpl w:val="75E0A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AUAzVrfBiwAAAA="/>
  </w:docVars>
  <w:rsids>
    <w:rsidRoot w:val="00211C83"/>
    <w:rsid w:val="000023A8"/>
    <w:rsid w:val="0002005E"/>
    <w:rsid w:val="000536ED"/>
    <w:rsid w:val="00077FD2"/>
    <w:rsid w:val="000A0B81"/>
    <w:rsid w:val="000B2E5E"/>
    <w:rsid w:val="000F58C8"/>
    <w:rsid w:val="000F7324"/>
    <w:rsid w:val="00104D41"/>
    <w:rsid w:val="001513B0"/>
    <w:rsid w:val="00175FEE"/>
    <w:rsid w:val="00193148"/>
    <w:rsid w:val="001A7AAA"/>
    <w:rsid w:val="001C1C48"/>
    <w:rsid w:val="001D280F"/>
    <w:rsid w:val="001F0D05"/>
    <w:rsid w:val="001F7026"/>
    <w:rsid w:val="00211C83"/>
    <w:rsid w:val="00220720"/>
    <w:rsid w:val="0027476E"/>
    <w:rsid w:val="00280261"/>
    <w:rsid w:val="002951DB"/>
    <w:rsid w:val="002B08D1"/>
    <w:rsid w:val="002C6868"/>
    <w:rsid w:val="002E16B0"/>
    <w:rsid w:val="002F7564"/>
    <w:rsid w:val="00313269"/>
    <w:rsid w:val="00316C83"/>
    <w:rsid w:val="00333660"/>
    <w:rsid w:val="00346ABA"/>
    <w:rsid w:val="003C09C5"/>
    <w:rsid w:val="003D5B36"/>
    <w:rsid w:val="003E1E1A"/>
    <w:rsid w:val="00431B3C"/>
    <w:rsid w:val="0043565A"/>
    <w:rsid w:val="0047457C"/>
    <w:rsid w:val="004A3DD4"/>
    <w:rsid w:val="004A606C"/>
    <w:rsid w:val="004B7493"/>
    <w:rsid w:val="004E6F4C"/>
    <w:rsid w:val="00512998"/>
    <w:rsid w:val="00534AF4"/>
    <w:rsid w:val="0057690A"/>
    <w:rsid w:val="005A11C7"/>
    <w:rsid w:val="005D21C2"/>
    <w:rsid w:val="005D384D"/>
    <w:rsid w:val="005E60B9"/>
    <w:rsid w:val="00635581"/>
    <w:rsid w:val="006543F8"/>
    <w:rsid w:val="00680934"/>
    <w:rsid w:val="00692C9C"/>
    <w:rsid w:val="00693822"/>
    <w:rsid w:val="006C2720"/>
    <w:rsid w:val="006D76D1"/>
    <w:rsid w:val="006E5F09"/>
    <w:rsid w:val="00704653"/>
    <w:rsid w:val="00715D37"/>
    <w:rsid w:val="007615E4"/>
    <w:rsid w:val="0079362A"/>
    <w:rsid w:val="007C18A6"/>
    <w:rsid w:val="007C392C"/>
    <w:rsid w:val="00853CCC"/>
    <w:rsid w:val="00924BF5"/>
    <w:rsid w:val="00965451"/>
    <w:rsid w:val="00986020"/>
    <w:rsid w:val="009C0FC2"/>
    <w:rsid w:val="009C17F1"/>
    <w:rsid w:val="009F32BA"/>
    <w:rsid w:val="009F3A2B"/>
    <w:rsid w:val="00A4384A"/>
    <w:rsid w:val="00A4593A"/>
    <w:rsid w:val="00A51302"/>
    <w:rsid w:val="00A518D6"/>
    <w:rsid w:val="00A642C6"/>
    <w:rsid w:val="00A85646"/>
    <w:rsid w:val="00A872A5"/>
    <w:rsid w:val="00AA349A"/>
    <w:rsid w:val="00AE207E"/>
    <w:rsid w:val="00AE6929"/>
    <w:rsid w:val="00B06A35"/>
    <w:rsid w:val="00B11CD8"/>
    <w:rsid w:val="00B12C7C"/>
    <w:rsid w:val="00B51676"/>
    <w:rsid w:val="00B61293"/>
    <w:rsid w:val="00BC5226"/>
    <w:rsid w:val="00C5314B"/>
    <w:rsid w:val="00C6195C"/>
    <w:rsid w:val="00CF3000"/>
    <w:rsid w:val="00D8244C"/>
    <w:rsid w:val="00DC522E"/>
    <w:rsid w:val="00E02E5C"/>
    <w:rsid w:val="00E20E37"/>
    <w:rsid w:val="00E2138C"/>
    <w:rsid w:val="00E467F7"/>
    <w:rsid w:val="00E51B11"/>
    <w:rsid w:val="00E614FD"/>
    <w:rsid w:val="00E739F4"/>
    <w:rsid w:val="00EB4B0B"/>
    <w:rsid w:val="00EE353E"/>
    <w:rsid w:val="00EF2742"/>
    <w:rsid w:val="00F27C4F"/>
    <w:rsid w:val="00F81E67"/>
    <w:rsid w:val="00FA3A4D"/>
    <w:rsid w:val="00FF61E7"/>
    <w:rsid w:val="0D7116ED"/>
    <w:rsid w:val="11B0140B"/>
    <w:rsid w:val="374E3FE1"/>
    <w:rsid w:val="6261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05C5E2"/>
  <w15:docId w15:val="{F3A0A7CE-B4FA-AB48-91FA-3552E12B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5">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styleId="a6">
    <w:name w:val="Placeholder Text"/>
    <w:basedOn w:val="a0"/>
    <w:uiPriority w:val="99"/>
    <w:semiHidden/>
    <w:rsid w:val="004B7493"/>
    <w:rPr>
      <w:color w:val="808080"/>
    </w:rPr>
  </w:style>
  <w:style w:type="paragraph" w:styleId="a7">
    <w:name w:val="caption"/>
    <w:basedOn w:val="a"/>
    <w:next w:val="a"/>
    <w:uiPriority w:val="35"/>
    <w:unhideWhenUsed/>
    <w:qFormat/>
    <w:rsid w:val="00431B3C"/>
    <w:rPr>
      <w:rFonts w:asciiTheme="majorHAnsi" w:eastAsia="黑体" w:hAnsiTheme="majorHAnsi" w:cstheme="majorBidi"/>
      <w:sz w:val="20"/>
      <w:szCs w:val="20"/>
    </w:rPr>
  </w:style>
  <w:style w:type="paragraph" w:styleId="a8">
    <w:name w:val="footer"/>
    <w:basedOn w:val="a"/>
    <w:link w:val="a9"/>
    <w:uiPriority w:val="99"/>
    <w:unhideWhenUsed/>
    <w:rsid w:val="0002005E"/>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2005E"/>
    <w:rPr>
      <w:rFonts w:eastAsiaTheme="minorHAnsi"/>
      <w:sz w:val="18"/>
      <w:szCs w:val="18"/>
      <w:lang w:eastAsia="en-US"/>
    </w:rPr>
  </w:style>
  <w:style w:type="character" w:styleId="aa">
    <w:name w:val="page number"/>
    <w:basedOn w:val="a0"/>
    <w:uiPriority w:val="99"/>
    <w:semiHidden/>
    <w:unhideWhenUsed/>
    <w:rsid w:val="0002005E"/>
  </w:style>
  <w:style w:type="paragraph" w:styleId="ab">
    <w:name w:val="header"/>
    <w:basedOn w:val="a"/>
    <w:link w:val="ac"/>
    <w:uiPriority w:val="99"/>
    <w:unhideWhenUsed/>
    <w:rsid w:val="000200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02005E"/>
    <w:rPr>
      <w:rFonts w:eastAsiaTheme="minorHAnsi"/>
      <w:sz w:val="18"/>
      <w:szCs w:val="18"/>
      <w:lang w:eastAsia="en-US"/>
    </w:rPr>
  </w:style>
  <w:style w:type="paragraph" w:styleId="ad">
    <w:name w:val="Revision"/>
    <w:hidden/>
    <w:uiPriority w:val="99"/>
    <w:semiHidden/>
    <w:rsid w:val="00220720"/>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847">
      <w:bodyDiv w:val="1"/>
      <w:marLeft w:val="0"/>
      <w:marRight w:val="0"/>
      <w:marTop w:val="0"/>
      <w:marBottom w:val="0"/>
      <w:divBdr>
        <w:top w:val="none" w:sz="0" w:space="0" w:color="auto"/>
        <w:left w:val="none" w:sz="0" w:space="0" w:color="auto"/>
        <w:bottom w:val="none" w:sz="0" w:space="0" w:color="auto"/>
        <w:right w:val="none" w:sz="0" w:space="0" w:color="auto"/>
      </w:divBdr>
      <w:divsChild>
        <w:div w:id="447898582">
          <w:marLeft w:val="640"/>
          <w:marRight w:val="0"/>
          <w:marTop w:val="0"/>
          <w:marBottom w:val="0"/>
          <w:divBdr>
            <w:top w:val="none" w:sz="0" w:space="0" w:color="auto"/>
            <w:left w:val="none" w:sz="0" w:space="0" w:color="auto"/>
            <w:bottom w:val="none" w:sz="0" w:space="0" w:color="auto"/>
            <w:right w:val="none" w:sz="0" w:space="0" w:color="auto"/>
          </w:divBdr>
        </w:div>
        <w:div w:id="470295145">
          <w:marLeft w:val="640"/>
          <w:marRight w:val="0"/>
          <w:marTop w:val="0"/>
          <w:marBottom w:val="0"/>
          <w:divBdr>
            <w:top w:val="none" w:sz="0" w:space="0" w:color="auto"/>
            <w:left w:val="none" w:sz="0" w:space="0" w:color="auto"/>
            <w:bottom w:val="none" w:sz="0" w:space="0" w:color="auto"/>
            <w:right w:val="none" w:sz="0" w:space="0" w:color="auto"/>
          </w:divBdr>
        </w:div>
        <w:div w:id="484661676">
          <w:marLeft w:val="640"/>
          <w:marRight w:val="0"/>
          <w:marTop w:val="0"/>
          <w:marBottom w:val="0"/>
          <w:divBdr>
            <w:top w:val="none" w:sz="0" w:space="0" w:color="auto"/>
            <w:left w:val="none" w:sz="0" w:space="0" w:color="auto"/>
            <w:bottom w:val="none" w:sz="0" w:space="0" w:color="auto"/>
            <w:right w:val="none" w:sz="0" w:space="0" w:color="auto"/>
          </w:divBdr>
        </w:div>
        <w:div w:id="1108354193">
          <w:marLeft w:val="640"/>
          <w:marRight w:val="0"/>
          <w:marTop w:val="0"/>
          <w:marBottom w:val="0"/>
          <w:divBdr>
            <w:top w:val="none" w:sz="0" w:space="0" w:color="auto"/>
            <w:left w:val="none" w:sz="0" w:space="0" w:color="auto"/>
            <w:bottom w:val="none" w:sz="0" w:space="0" w:color="auto"/>
            <w:right w:val="none" w:sz="0" w:space="0" w:color="auto"/>
          </w:divBdr>
        </w:div>
        <w:div w:id="1741177050">
          <w:marLeft w:val="640"/>
          <w:marRight w:val="0"/>
          <w:marTop w:val="0"/>
          <w:marBottom w:val="0"/>
          <w:divBdr>
            <w:top w:val="none" w:sz="0" w:space="0" w:color="auto"/>
            <w:left w:val="none" w:sz="0" w:space="0" w:color="auto"/>
            <w:bottom w:val="none" w:sz="0" w:space="0" w:color="auto"/>
            <w:right w:val="none" w:sz="0" w:space="0" w:color="auto"/>
          </w:divBdr>
        </w:div>
        <w:div w:id="1967544004">
          <w:marLeft w:val="640"/>
          <w:marRight w:val="0"/>
          <w:marTop w:val="0"/>
          <w:marBottom w:val="0"/>
          <w:divBdr>
            <w:top w:val="none" w:sz="0" w:space="0" w:color="auto"/>
            <w:left w:val="none" w:sz="0" w:space="0" w:color="auto"/>
            <w:bottom w:val="none" w:sz="0" w:space="0" w:color="auto"/>
            <w:right w:val="none" w:sz="0" w:space="0" w:color="auto"/>
          </w:divBdr>
        </w:div>
        <w:div w:id="1220629700">
          <w:marLeft w:val="640"/>
          <w:marRight w:val="0"/>
          <w:marTop w:val="0"/>
          <w:marBottom w:val="0"/>
          <w:divBdr>
            <w:top w:val="none" w:sz="0" w:space="0" w:color="auto"/>
            <w:left w:val="none" w:sz="0" w:space="0" w:color="auto"/>
            <w:bottom w:val="none" w:sz="0" w:space="0" w:color="auto"/>
            <w:right w:val="none" w:sz="0" w:space="0" w:color="auto"/>
          </w:divBdr>
        </w:div>
      </w:divsChild>
    </w:div>
    <w:div w:id="561408318">
      <w:bodyDiv w:val="1"/>
      <w:marLeft w:val="0"/>
      <w:marRight w:val="0"/>
      <w:marTop w:val="0"/>
      <w:marBottom w:val="0"/>
      <w:divBdr>
        <w:top w:val="none" w:sz="0" w:space="0" w:color="auto"/>
        <w:left w:val="none" w:sz="0" w:space="0" w:color="auto"/>
        <w:bottom w:val="none" w:sz="0" w:space="0" w:color="auto"/>
        <w:right w:val="none" w:sz="0" w:space="0" w:color="auto"/>
      </w:divBdr>
      <w:divsChild>
        <w:div w:id="742870816">
          <w:marLeft w:val="0"/>
          <w:marRight w:val="0"/>
          <w:marTop w:val="0"/>
          <w:marBottom w:val="0"/>
          <w:divBdr>
            <w:top w:val="none" w:sz="0" w:space="0" w:color="auto"/>
            <w:left w:val="none" w:sz="0" w:space="0" w:color="auto"/>
            <w:bottom w:val="none" w:sz="0" w:space="0" w:color="auto"/>
            <w:right w:val="none" w:sz="0" w:space="0" w:color="auto"/>
          </w:divBdr>
        </w:div>
      </w:divsChild>
    </w:div>
    <w:div w:id="603926914">
      <w:bodyDiv w:val="1"/>
      <w:marLeft w:val="0"/>
      <w:marRight w:val="0"/>
      <w:marTop w:val="0"/>
      <w:marBottom w:val="0"/>
      <w:divBdr>
        <w:top w:val="none" w:sz="0" w:space="0" w:color="auto"/>
        <w:left w:val="none" w:sz="0" w:space="0" w:color="auto"/>
        <w:bottom w:val="none" w:sz="0" w:space="0" w:color="auto"/>
        <w:right w:val="none" w:sz="0" w:space="0" w:color="auto"/>
      </w:divBdr>
      <w:divsChild>
        <w:div w:id="1181696223">
          <w:marLeft w:val="0"/>
          <w:marRight w:val="0"/>
          <w:marTop w:val="0"/>
          <w:marBottom w:val="0"/>
          <w:divBdr>
            <w:top w:val="none" w:sz="0" w:space="0" w:color="auto"/>
            <w:left w:val="none" w:sz="0" w:space="0" w:color="auto"/>
            <w:bottom w:val="none" w:sz="0" w:space="0" w:color="auto"/>
            <w:right w:val="none" w:sz="0" w:space="0" w:color="auto"/>
          </w:divBdr>
        </w:div>
        <w:div w:id="1354727017">
          <w:marLeft w:val="0"/>
          <w:marRight w:val="0"/>
          <w:marTop w:val="0"/>
          <w:marBottom w:val="0"/>
          <w:divBdr>
            <w:top w:val="none" w:sz="0" w:space="0" w:color="auto"/>
            <w:left w:val="none" w:sz="0" w:space="0" w:color="auto"/>
            <w:bottom w:val="none" w:sz="0" w:space="0" w:color="auto"/>
            <w:right w:val="none" w:sz="0" w:space="0" w:color="auto"/>
          </w:divBdr>
        </w:div>
      </w:divsChild>
    </w:div>
    <w:div w:id="743113874">
      <w:bodyDiv w:val="1"/>
      <w:marLeft w:val="0"/>
      <w:marRight w:val="0"/>
      <w:marTop w:val="0"/>
      <w:marBottom w:val="0"/>
      <w:divBdr>
        <w:top w:val="none" w:sz="0" w:space="0" w:color="auto"/>
        <w:left w:val="none" w:sz="0" w:space="0" w:color="auto"/>
        <w:bottom w:val="none" w:sz="0" w:space="0" w:color="auto"/>
        <w:right w:val="none" w:sz="0" w:space="0" w:color="auto"/>
      </w:divBdr>
    </w:div>
    <w:div w:id="794296466">
      <w:bodyDiv w:val="1"/>
      <w:marLeft w:val="0"/>
      <w:marRight w:val="0"/>
      <w:marTop w:val="0"/>
      <w:marBottom w:val="0"/>
      <w:divBdr>
        <w:top w:val="none" w:sz="0" w:space="0" w:color="auto"/>
        <w:left w:val="none" w:sz="0" w:space="0" w:color="auto"/>
        <w:bottom w:val="none" w:sz="0" w:space="0" w:color="auto"/>
        <w:right w:val="none" w:sz="0" w:space="0" w:color="auto"/>
      </w:divBdr>
      <w:divsChild>
        <w:div w:id="128717446">
          <w:marLeft w:val="0"/>
          <w:marRight w:val="0"/>
          <w:marTop w:val="0"/>
          <w:marBottom w:val="0"/>
          <w:divBdr>
            <w:top w:val="none" w:sz="0" w:space="0" w:color="auto"/>
            <w:left w:val="none" w:sz="0" w:space="0" w:color="auto"/>
            <w:bottom w:val="none" w:sz="0" w:space="0" w:color="auto"/>
            <w:right w:val="none" w:sz="0" w:space="0" w:color="auto"/>
          </w:divBdr>
        </w:div>
      </w:divsChild>
    </w:div>
    <w:div w:id="1040285483">
      <w:bodyDiv w:val="1"/>
      <w:marLeft w:val="0"/>
      <w:marRight w:val="0"/>
      <w:marTop w:val="0"/>
      <w:marBottom w:val="0"/>
      <w:divBdr>
        <w:top w:val="none" w:sz="0" w:space="0" w:color="auto"/>
        <w:left w:val="none" w:sz="0" w:space="0" w:color="auto"/>
        <w:bottom w:val="none" w:sz="0" w:space="0" w:color="auto"/>
        <w:right w:val="none" w:sz="0" w:space="0" w:color="auto"/>
      </w:divBdr>
      <w:divsChild>
        <w:div w:id="2088572810">
          <w:marLeft w:val="640"/>
          <w:marRight w:val="0"/>
          <w:marTop w:val="0"/>
          <w:marBottom w:val="0"/>
          <w:divBdr>
            <w:top w:val="none" w:sz="0" w:space="0" w:color="auto"/>
            <w:left w:val="none" w:sz="0" w:space="0" w:color="auto"/>
            <w:bottom w:val="none" w:sz="0" w:space="0" w:color="auto"/>
            <w:right w:val="none" w:sz="0" w:space="0" w:color="auto"/>
          </w:divBdr>
        </w:div>
        <w:div w:id="206920140">
          <w:marLeft w:val="640"/>
          <w:marRight w:val="0"/>
          <w:marTop w:val="0"/>
          <w:marBottom w:val="0"/>
          <w:divBdr>
            <w:top w:val="none" w:sz="0" w:space="0" w:color="auto"/>
            <w:left w:val="none" w:sz="0" w:space="0" w:color="auto"/>
            <w:bottom w:val="none" w:sz="0" w:space="0" w:color="auto"/>
            <w:right w:val="none" w:sz="0" w:space="0" w:color="auto"/>
          </w:divBdr>
        </w:div>
        <w:div w:id="2078478477">
          <w:marLeft w:val="640"/>
          <w:marRight w:val="0"/>
          <w:marTop w:val="0"/>
          <w:marBottom w:val="0"/>
          <w:divBdr>
            <w:top w:val="none" w:sz="0" w:space="0" w:color="auto"/>
            <w:left w:val="none" w:sz="0" w:space="0" w:color="auto"/>
            <w:bottom w:val="none" w:sz="0" w:space="0" w:color="auto"/>
            <w:right w:val="none" w:sz="0" w:space="0" w:color="auto"/>
          </w:divBdr>
        </w:div>
        <w:div w:id="1928879164">
          <w:marLeft w:val="640"/>
          <w:marRight w:val="0"/>
          <w:marTop w:val="0"/>
          <w:marBottom w:val="0"/>
          <w:divBdr>
            <w:top w:val="none" w:sz="0" w:space="0" w:color="auto"/>
            <w:left w:val="none" w:sz="0" w:space="0" w:color="auto"/>
            <w:bottom w:val="none" w:sz="0" w:space="0" w:color="auto"/>
            <w:right w:val="none" w:sz="0" w:space="0" w:color="auto"/>
          </w:divBdr>
        </w:div>
        <w:div w:id="134029460">
          <w:marLeft w:val="640"/>
          <w:marRight w:val="0"/>
          <w:marTop w:val="0"/>
          <w:marBottom w:val="0"/>
          <w:divBdr>
            <w:top w:val="none" w:sz="0" w:space="0" w:color="auto"/>
            <w:left w:val="none" w:sz="0" w:space="0" w:color="auto"/>
            <w:bottom w:val="none" w:sz="0" w:space="0" w:color="auto"/>
            <w:right w:val="none" w:sz="0" w:space="0" w:color="auto"/>
          </w:divBdr>
        </w:div>
        <w:div w:id="1864634195">
          <w:marLeft w:val="640"/>
          <w:marRight w:val="0"/>
          <w:marTop w:val="0"/>
          <w:marBottom w:val="0"/>
          <w:divBdr>
            <w:top w:val="none" w:sz="0" w:space="0" w:color="auto"/>
            <w:left w:val="none" w:sz="0" w:space="0" w:color="auto"/>
            <w:bottom w:val="none" w:sz="0" w:space="0" w:color="auto"/>
            <w:right w:val="none" w:sz="0" w:space="0" w:color="auto"/>
          </w:divBdr>
        </w:div>
        <w:div w:id="1646356181">
          <w:marLeft w:val="640"/>
          <w:marRight w:val="0"/>
          <w:marTop w:val="0"/>
          <w:marBottom w:val="0"/>
          <w:divBdr>
            <w:top w:val="none" w:sz="0" w:space="0" w:color="auto"/>
            <w:left w:val="none" w:sz="0" w:space="0" w:color="auto"/>
            <w:bottom w:val="none" w:sz="0" w:space="0" w:color="auto"/>
            <w:right w:val="none" w:sz="0" w:space="0" w:color="auto"/>
          </w:divBdr>
        </w:div>
        <w:div w:id="324165953">
          <w:marLeft w:val="640"/>
          <w:marRight w:val="0"/>
          <w:marTop w:val="0"/>
          <w:marBottom w:val="0"/>
          <w:divBdr>
            <w:top w:val="none" w:sz="0" w:space="0" w:color="auto"/>
            <w:left w:val="none" w:sz="0" w:space="0" w:color="auto"/>
            <w:bottom w:val="none" w:sz="0" w:space="0" w:color="auto"/>
            <w:right w:val="none" w:sz="0" w:space="0" w:color="auto"/>
          </w:divBdr>
        </w:div>
        <w:div w:id="416288637">
          <w:marLeft w:val="640"/>
          <w:marRight w:val="0"/>
          <w:marTop w:val="0"/>
          <w:marBottom w:val="0"/>
          <w:divBdr>
            <w:top w:val="none" w:sz="0" w:space="0" w:color="auto"/>
            <w:left w:val="none" w:sz="0" w:space="0" w:color="auto"/>
            <w:bottom w:val="none" w:sz="0" w:space="0" w:color="auto"/>
            <w:right w:val="none" w:sz="0" w:space="0" w:color="auto"/>
          </w:divBdr>
        </w:div>
      </w:divsChild>
    </w:div>
    <w:div w:id="1070494064">
      <w:bodyDiv w:val="1"/>
      <w:marLeft w:val="0"/>
      <w:marRight w:val="0"/>
      <w:marTop w:val="0"/>
      <w:marBottom w:val="0"/>
      <w:divBdr>
        <w:top w:val="none" w:sz="0" w:space="0" w:color="auto"/>
        <w:left w:val="none" w:sz="0" w:space="0" w:color="auto"/>
        <w:bottom w:val="none" w:sz="0" w:space="0" w:color="auto"/>
        <w:right w:val="none" w:sz="0" w:space="0" w:color="auto"/>
      </w:divBdr>
    </w:div>
    <w:div w:id="1072699141">
      <w:bodyDiv w:val="1"/>
      <w:marLeft w:val="0"/>
      <w:marRight w:val="0"/>
      <w:marTop w:val="0"/>
      <w:marBottom w:val="0"/>
      <w:divBdr>
        <w:top w:val="none" w:sz="0" w:space="0" w:color="auto"/>
        <w:left w:val="none" w:sz="0" w:space="0" w:color="auto"/>
        <w:bottom w:val="none" w:sz="0" w:space="0" w:color="auto"/>
        <w:right w:val="none" w:sz="0" w:space="0" w:color="auto"/>
      </w:divBdr>
      <w:divsChild>
        <w:div w:id="154685610">
          <w:marLeft w:val="640"/>
          <w:marRight w:val="0"/>
          <w:marTop w:val="0"/>
          <w:marBottom w:val="0"/>
          <w:divBdr>
            <w:top w:val="none" w:sz="0" w:space="0" w:color="auto"/>
            <w:left w:val="none" w:sz="0" w:space="0" w:color="auto"/>
            <w:bottom w:val="none" w:sz="0" w:space="0" w:color="auto"/>
            <w:right w:val="none" w:sz="0" w:space="0" w:color="auto"/>
          </w:divBdr>
        </w:div>
        <w:div w:id="647441826">
          <w:marLeft w:val="640"/>
          <w:marRight w:val="0"/>
          <w:marTop w:val="0"/>
          <w:marBottom w:val="0"/>
          <w:divBdr>
            <w:top w:val="none" w:sz="0" w:space="0" w:color="auto"/>
            <w:left w:val="none" w:sz="0" w:space="0" w:color="auto"/>
            <w:bottom w:val="none" w:sz="0" w:space="0" w:color="auto"/>
            <w:right w:val="none" w:sz="0" w:space="0" w:color="auto"/>
          </w:divBdr>
        </w:div>
        <w:div w:id="1198422240">
          <w:marLeft w:val="640"/>
          <w:marRight w:val="0"/>
          <w:marTop w:val="0"/>
          <w:marBottom w:val="0"/>
          <w:divBdr>
            <w:top w:val="none" w:sz="0" w:space="0" w:color="auto"/>
            <w:left w:val="none" w:sz="0" w:space="0" w:color="auto"/>
            <w:bottom w:val="none" w:sz="0" w:space="0" w:color="auto"/>
            <w:right w:val="none" w:sz="0" w:space="0" w:color="auto"/>
          </w:divBdr>
        </w:div>
        <w:div w:id="1432580758">
          <w:marLeft w:val="640"/>
          <w:marRight w:val="0"/>
          <w:marTop w:val="0"/>
          <w:marBottom w:val="0"/>
          <w:divBdr>
            <w:top w:val="none" w:sz="0" w:space="0" w:color="auto"/>
            <w:left w:val="none" w:sz="0" w:space="0" w:color="auto"/>
            <w:bottom w:val="none" w:sz="0" w:space="0" w:color="auto"/>
            <w:right w:val="none" w:sz="0" w:space="0" w:color="auto"/>
          </w:divBdr>
        </w:div>
        <w:div w:id="475493836">
          <w:marLeft w:val="640"/>
          <w:marRight w:val="0"/>
          <w:marTop w:val="0"/>
          <w:marBottom w:val="0"/>
          <w:divBdr>
            <w:top w:val="none" w:sz="0" w:space="0" w:color="auto"/>
            <w:left w:val="none" w:sz="0" w:space="0" w:color="auto"/>
            <w:bottom w:val="none" w:sz="0" w:space="0" w:color="auto"/>
            <w:right w:val="none" w:sz="0" w:space="0" w:color="auto"/>
          </w:divBdr>
        </w:div>
        <w:div w:id="1115447588">
          <w:marLeft w:val="640"/>
          <w:marRight w:val="0"/>
          <w:marTop w:val="0"/>
          <w:marBottom w:val="0"/>
          <w:divBdr>
            <w:top w:val="none" w:sz="0" w:space="0" w:color="auto"/>
            <w:left w:val="none" w:sz="0" w:space="0" w:color="auto"/>
            <w:bottom w:val="none" w:sz="0" w:space="0" w:color="auto"/>
            <w:right w:val="none" w:sz="0" w:space="0" w:color="auto"/>
          </w:divBdr>
        </w:div>
        <w:div w:id="966620329">
          <w:marLeft w:val="640"/>
          <w:marRight w:val="0"/>
          <w:marTop w:val="0"/>
          <w:marBottom w:val="0"/>
          <w:divBdr>
            <w:top w:val="none" w:sz="0" w:space="0" w:color="auto"/>
            <w:left w:val="none" w:sz="0" w:space="0" w:color="auto"/>
            <w:bottom w:val="none" w:sz="0" w:space="0" w:color="auto"/>
            <w:right w:val="none" w:sz="0" w:space="0" w:color="auto"/>
          </w:divBdr>
        </w:div>
        <w:div w:id="504512569">
          <w:marLeft w:val="640"/>
          <w:marRight w:val="0"/>
          <w:marTop w:val="0"/>
          <w:marBottom w:val="0"/>
          <w:divBdr>
            <w:top w:val="none" w:sz="0" w:space="0" w:color="auto"/>
            <w:left w:val="none" w:sz="0" w:space="0" w:color="auto"/>
            <w:bottom w:val="none" w:sz="0" w:space="0" w:color="auto"/>
            <w:right w:val="none" w:sz="0" w:space="0" w:color="auto"/>
          </w:divBdr>
        </w:div>
        <w:div w:id="1615406267">
          <w:marLeft w:val="640"/>
          <w:marRight w:val="0"/>
          <w:marTop w:val="0"/>
          <w:marBottom w:val="0"/>
          <w:divBdr>
            <w:top w:val="none" w:sz="0" w:space="0" w:color="auto"/>
            <w:left w:val="none" w:sz="0" w:space="0" w:color="auto"/>
            <w:bottom w:val="none" w:sz="0" w:space="0" w:color="auto"/>
            <w:right w:val="none" w:sz="0" w:space="0" w:color="auto"/>
          </w:divBdr>
        </w:div>
      </w:divsChild>
    </w:div>
    <w:div w:id="1228682780">
      <w:bodyDiv w:val="1"/>
      <w:marLeft w:val="0"/>
      <w:marRight w:val="0"/>
      <w:marTop w:val="0"/>
      <w:marBottom w:val="0"/>
      <w:divBdr>
        <w:top w:val="none" w:sz="0" w:space="0" w:color="auto"/>
        <w:left w:val="none" w:sz="0" w:space="0" w:color="auto"/>
        <w:bottom w:val="none" w:sz="0" w:space="0" w:color="auto"/>
        <w:right w:val="none" w:sz="0" w:space="0" w:color="auto"/>
      </w:divBdr>
    </w:div>
    <w:div w:id="1308126908">
      <w:bodyDiv w:val="1"/>
      <w:marLeft w:val="0"/>
      <w:marRight w:val="0"/>
      <w:marTop w:val="0"/>
      <w:marBottom w:val="0"/>
      <w:divBdr>
        <w:top w:val="none" w:sz="0" w:space="0" w:color="auto"/>
        <w:left w:val="none" w:sz="0" w:space="0" w:color="auto"/>
        <w:bottom w:val="none" w:sz="0" w:space="0" w:color="auto"/>
        <w:right w:val="none" w:sz="0" w:space="0" w:color="auto"/>
      </w:divBdr>
      <w:divsChild>
        <w:div w:id="220485266">
          <w:marLeft w:val="0"/>
          <w:marRight w:val="0"/>
          <w:marTop w:val="0"/>
          <w:marBottom w:val="0"/>
          <w:divBdr>
            <w:top w:val="none" w:sz="0" w:space="0" w:color="auto"/>
            <w:left w:val="none" w:sz="0" w:space="0" w:color="auto"/>
            <w:bottom w:val="none" w:sz="0" w:space="0" w:color="auto"/>
            <w:right w:val="none" w:sz="0" w:space="0" w:color="auto"/>
          </w:divBdr>
        </w:div>
      </w:divsChild>
    </w:div>
    <w:div w:id="1506937493">
      <w:bodyDiv w:val="1"/>
      <w:marLeft w:val="0"/>
      <w:marRight w:val="0"/>
      <w:marTop w:val="0"/>
      <w:marBottom w:val="0"/>
      <w:divBdr>
        <w:top w:val="none" w:sz="0" w:space="0" w:color="auto"/>
        <w:left w:val="none" w:sz="0" w:space="0" w:color="auto"/>
        <w:bottom w:val="none" w:sz="0" w:space="0" w:color="auto"/>
        <w:right w:val="none" w:sz="0" w:space="0" w:color="auto"/>
      </w:divBdr>
      <w:divsChild>
        <w:div w:id="817576660">
          <w:marLeft w:val="640"/>
          <w:marRight w:val="0"/>
          <w:marTop w:val="0"/>
          <w:marBottom w:val="0"/>
          <w:divBdr>
            <w:top w:val="none" w:sz="0" w:space="0" w:color="auto"/>
            <w:left w:val="none" w:sz="0" w:space="0" w:color="auto"/>
            <w:bottom w:val="none" w:sz="0" w:space="0" w:color="auto"/>
            <w:right w:val="none" w:sz="0" w:space="0" w:color="auto"/>
          </w:divBdr>
        </w:div>
        <w:div w:id="1585676193">
          <w:marLeft w:val="640"/>
          <w:marRight w:val="0"/>
          <w:marTop w:val="0"/>
          <w:marBottom w:val="0"/>
          <w:divBdr>
            <w:top w:val="none" w:sz="0" w:space="0" w:color="auto"/>
            <w:left w:val="none" w:sz="0" w:space="0" w:color="auto"/>
            <w:bottom w:val="none" w:sz="0" w:space="0" w:color="auto"/>
            <w:right w:val="none" w:sz="0" w:space="0" w:color="auto"/>
          </w:divBdr>
        </w:div>
        <w:div w:id="12149056">
          <w:marLeft w:val="640"/>
          <w:marRight w:val="0"/>
          <w:marTop w:val="0"/>
          <w:marBottom w:val="0"/>
          <w:divBdr>
            <w:top w:val="none" w:sz="0" w:space="0" w:color="auto"/>
            <w:left w:val="none" w:sz="0" w:space="0" w:color="auto"/>
            <w:bottom w:val="none" w:sz="0" w:space="0" w:color="auto"/>
            <w:right w:val="none" w:sz="0" w:space="0" w:color="auto"/>
          </w:divBdr>
        </w:div>
        <w:div w:id="1766614459">
          <w:marLeft w:val="640"/>
          <w:marRight w:val="0"/>
          <w:marTop w:val="0"/>
          <w:marBottom w:val="0"/>
          <w:divBdr>
            <w:top w:val="none" w:sz="0" w:space="0" w:color="auto"/>
            <w:left w:val="none" w:sz="0" w:space="0" w:color="auto"/>
            <w:bottom w:val="none" w:sz="0" w:space="0" w:color="auto"/>
            <w:right w:val="none" w:sz="0" w:space="0" w:color="auto"/>
          </w:divBdr>
        </w:div>
        <w:div w:id="1803303300">
          <w:marLeft w:val="640"/>
          <w:marRight w:val="0"/>
          <w:marTop w:val="0"/>
          <w:marBottom w:val="0"/>
          <w:divBdr>
            <w:top w:val="none" w:sz="0" w:space="0" w:color="auto"/>
            <w:left w:val="none" w:sz="0" w:space="0" w:color="auto"/>
            <w:bottom w:val="none" w:sz="0" w:space="0" w:color="auto"/>
            <w:right w:val="none" w:sz="0" w:space="0" w:color="auto"/>
          </w:divBdr>
        </w:div>
        <w:div w:id="182015215">
          <w:marLeft w:val="640"/>
          <w:marRight w:val="0"/>
          <w:marTop w:val="0"/>
          <w:marBottom w:val="0"/>
          <w:divBdr>
            <w:top w:val="none" w:sz="0" w:space="0" w:color="auto"/>
            <w:left w:val="none" w:sz="0" w:space="0" w:color="auto"/>
            <w:bottom w:val="none" w:sz="0" w:space="0" w:color="auto"/>
            <w:right w:val="none" w:sz="0" w:space="0" w:color="auto"/>
          </w:divBdr>
        </w:div>
        <w:div w:id="1817649804">
          <w:marLeft w:val="640"/>
          <w:marRight w:val="0"/>
          <w:marTop w:val="0"/>
          <w:marBottom w:val="0"/>
          <w:divBdr>
            <w:top w:val="none" w:sz="0" w:space="0" w:color="auto"/>
            <w:left w:val="none" w:sz="0" w:space="0" w:color="auto"/>
            <w:bottom w:val="none" w:sz="0" w:space="0" w:color="auto"/>
            <w:right w:val="none" w:sz="0" w:space="0" w:color="auto"/>
          </w:divBdr>
        </w:div>
      </w:divsChild>
    </w:div>
    <w:div w:id="1540389470">
      <w:bodyDiv w:val="1"/>
      <w:marLeft w:val="0"/>
      <w:marRight w:val="0"/>
      <w:marTop w:val="0"/>
      <w:marBottom w:val="0"/>
      <w:divBdr>
        <w:top w:val="none" w:sz="0" w:space="0" w:color="auto"/>
        <w:left w:val="none" w:sz="0" w:space="0" w:color="auto"/>
        <w:bottom w:val="none" w:sz="0" w:space="0" w:color="auto"/>
        <w:right w:val="none" w:sz="0" w:space="0" w:color="auto"/>
      </w:divBdr>
    </w:div>
    <w:div w:id="1651521543">
      <w:bodyDiv w:val="1"/>
      <w:marLeft w:val="0"/>
      <w:marRight w:val="0"/>
      <w:marTop w:val="0"/>
      <w:marBottom w:val="0"/>
      <w:divBdr>
        <w:top w:val="none" w:sz="0" w:space="0" w:color="auto"/>
        <w:left w:val="none" w:sz="0" w:space="0" w:color="auto"/>
        <w:bottom w:val="none" w:sz="0" w:space="0" w:color="auto"/>
        <w:right w:val="none" w:sz="0" w:space="0" w:color="auto"/>
      </w:divBdr>
      <w:divsChild>
        <w:div w:id="1237856609">
          <w:marLeft w:val="0"/>
          <w:marRight w:val="0"/>
          <w:marTop w:val="0"/>
          <w:marBottom w:val="0"/>
          <w:divBdr>
            <w:top w:val="none" w:sz="0" w:space="0" w:color="auto"/>
            <w:left w:val="none" w:sz="0" w:space="0" w:color="auto"/>
            <w:bottom w:val="none" w:sz="0" w:space="0" w:color="auto"/>
            <w:right w:val="none" w:sz="0" w:space="0" w:color="auto"/>
          </w:divBdr>
        </w:div>
      </w:divsChild>
    </w:div>
    <w:div w:id="1735657322">
      <w:bodyDiv w:val="1"/>
      <w:marLeft w:val="0"/>
      <w:marRight w:val="0"/>
      <w:marTop w:val="0"/>
      <w:marBottom w:val="0"/>
      <w:divBdr>
        <w:top w:val="none" w:sz="0" w:space="0" w:color="auto"/>
        <w:left w:val="none" w:sz="0" w:space="0" w:color="auto"/>
        <w:bottom w:val="none" w:sz="0" w:space="0" w:color="auto"/>
        <w:right w:val="none" w:sz="0" w:space="0" w:color="auto"/>
      </w:divBdr>
      <w:divsChild>
        <w:div w:id="1851791213">
          <w:marLeft w:val="640"/>
          <w:marRight w:val="0"/>
          <w:marTop w:val="0"/>
          <w:marBottom w:val="0"/>
          <w:divBdr>
            <w:top w:val="none" w:sz="0" w:space="0" w:color="auto"/>
            <w:left w:val="none" w:sz="0" w:space="0" w:color="auto"/>
            <w:bottom w:val="none" w:sz="0" w:space="0" w:color="auto"/>
            <w:right w:val="none" w:sz="0" w:space="0" w:color="auto"/>
          </w:divBdr>
        </w:div>
        <w:div w:id="1349327529">
          <w:marLeft w:val="640"/>
          <w:marRight w:val="0"/>
          <w:marTop w:val="0"/>
          <w:marBottom w:val="0"/>
          <w:divBdr>
            <w:top w:val="none" w:sz="0" w:space="0" w:color="auto"/>
            <w:left w:val="none" w:sz="0" w:space="0" w:color="auto"/>
            <w:bottom w:val="none" w:sz="0" w:space="0" w:color="auto"/>
            <w:right w:val="none" w:sz="0" w:space="0" w:color="auto"/>
          </w:divBdr>
        </w:div>
        <w:div w:id="1328636840">
          <w:marLeft w:val="640"/>
          <w:marRight w:val="0"/>
          <w:marTop w:val="0"/>
          <w:marBottom w:val="0"/>
          <w:divBdr>
            <w:top w:val="none" w:sz="0" w:space="0" w:color="auto"/>
            <w:left w:val="none" w:sz="0" w:space="0" w:color="auto"/>
            <w:bottom w:val="none" w:sz="0" w:space="0" w:color="auto"/>
            <w:right w:val="none" w:sz="0" w:space="0" w:color="auto"/>
          </w:divBdr>
        </w:div>
        <w:div w:id="1253659558">
          <w:marLeft w:val="640"/>
          <w:marRight w:val="0"/>
          <w:marTop w:val="0"/>
          <w:marBottom w:val="0"/>
          <w:divBdr>
            <w:top w:val="none" w:sz="0" w:space="0" w:color="auto"/>
            <w:left w:val="none" w:sz="0" w:space="0" w:color="auto"/>
            <w:bottom w:val="none" w:sz="0" w:space="0" w:color="auto"/>
            <w:right w:val="none" w:sz="0" w:space="0" w:color="auto"/>
          </w:divBdr>
        </w:div>
        <w:div w:id="785197004">
          <w:marLeft w:val="640"/>
          <w:marRight w:val="0"/>
          <w:marTop w:val="0"/>
          <w:marBottom w:val="0"/>
          <w:divBdr>
            <w:top w:val="none" w:sz="0" w:space="0" w:color="auto"/>
            <w:left w:val="none" w:sz="0" w:space="0" w:color="auto"/>
            <w:bottom w:val="none" w:sz="0" w:space="0" w:color="auto"/>
            <w:right w:val="none" w:sz="0" w:space="0" w:color="auto"/>
          </w:divBdr>
        </w:div>
        <w:div w:id="1144274255">
          <w:marLeft w:val="640"/>
          <w:marRight w:val="0"/>
          <w:marTop w:val="0"/>
          <w:marBottom w:val="0"/>
          <w:divBdr>
            <w:top w:val="none" w:sz="0" w:space="0" w:color="auto"/>
            <w:left w:val="none" w:sz="0" w:space="0" w:color="auto"/>
            <w:bottom w:val="none" w:sz="0" w:space="0" w:color="auto"/>
            <w:right w:val="none" w:sz="0" w:space="0" w:color="auto"/>
          </w:divBdr>
        </w:div>
        <w:div w:id="533542679">
          <w:marLeft w:val="640"/>
          <w:marRight w:val="0"/>
          <w:marTop w:val="0"/>
          <w:marBottom w:val="0"/>
          <w:divBdr>
            <w:top w:val="none" w:sz="0" w:space="0" w:color="auto"/>
            <w:left w:val="none" w:sz="0" w:space="0" w:color="auto"/>
            <w:bottom w:val="none" w:sz="0" w:space="0" w:color="auto"/>
            <w:right w:val="none" w:sz="0" w:space="0" w:color="auto"/>
          </w:divBdr>
        </w:div>
        <w:div w:id="260534568">
          <w:marLeft w:val="640"/>
          <w:marRight w:val="0"/>
          <w:marTop w:val="0"/>
          <w:marBottom w:val="0"/>
          <w:divBdr>
            <w:top w:val="none" w:sz="0" w:space="0" w:color="auto"/>
            <w:left w:val="none" w:sz="0" w:space="0" w:color="auto"/>
            <w:bottom w:val="none" w:sz="0" w:space="0" w:color="auto"/>
            <w:right w:val="none" w:sz="0" w:space="0" w:color="auto"/>
          </w:divBdr>
        </w:div>
        <w:div w:id="1175539527">
          <w:marLeft w:val="640"/>
          <w:marRight w:val="0"/>
          <w:marTop w:val="0"/>
          <w:marBottom w:val="0"/>
          <w:divBdr>
            <w:top w:val="none" w:sz="0" w:space="0" w:color="auto"/>
            <w:left w:val="none" w:sz="0" w:space="0" w:color="auto"/>
            <w:bottom w:val="none" w:sz="0" w:space="0" w:color="auto"/>
            <w:right w:val="none" w:sz="0" w:space="0" w:color="auto"/>
          </w:divBdr>
        </w:div>
      </w:divsChild>
    </w:div>
    <w:div w:id="1746339461">
      <w:bodyDiv w:val="1"/>
      <w:marLeft w:val="0"/>
      <w:marRight w:val="0"/>
      <w:marTop w:val="0"/>
      <w:marBottom w:val="0"/>
      <w:divBdr>
        <w:top w:val="none" w:sz="0" w:space="0" w:color="auto"/>
        <w:left w:val="none" w:sz="0" w:space="0" w:color="auto"/>
        <w:bottom w:val="none" w:sz="0" w:space="0" w:color="auto"/>
        <w:right w:val="none" w:sz="0" w:space="0" w:color="auto"/>
      </w:divBdr>
    </w:div>
    <w:div w:id="201217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476F468-0BB0-FB42-AD6F-C614A90A1A6E}"/>
      </w:docPartPr>
      <w:docPartBody>
        <w:p w:rsidR="00196E43" w:rsidRDefault="006020C6">
          <w:r w:rsidRPr="00BD6473">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FC"/>
    <w:rsid w:val="00062CDD"/>
    <w:rsid w:val="00196BFC"/>
    <w:rsid w:val="00196E43"/>
    <w:rsid w:val="00575B88"/>
    <w:rsid w:val="006020C6"/>
    <w:rsid w:val="007958C2"/>
    <w:rsid w:val="00841F5A"/>
    <w:rsid w:val="00931A83"/>
    <w:rsid w:val="00D47803"/>
    <w:rsid w:val="00EA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58C2"/>
    <w:rPr>
      <w:color w:val="808080"/>
    </w:rPr>
  </w:style>
  <w:style w:type="paragraph" w:customStyle="1" w:styleId="715E8C50B72EF649BB4115B31FA53E74">
    <w:name w:val="715E8C50B72EF649BB4115B31FA53E74"/>
    <w:rsid w:val="00196E43"/>
    <w:pPr>
      <w:widowControl w:val="0"/>
      <w:jc w:val="both"/>
    </w:pPr>
  </w:style>
  <w:style w:type="paragraph" w:customStyle="1" w:styleId="B6D293E6E9C6A340814C6D13057BF443">
    <w:name w:val="B6D293E6E9C6A340814C6D13057BF443"/>
    <w:rsid w:val="00196E43"/>
    <w:pPr>
      <w:widowControl w:val="0"/>
      <w:jc w:val="both"/>
    </w:pPr>
  </w:style>
  <w:style w:type="paragraph" w:customStyle="1" w:styleId="DE18D638D4CA1B4D8F8697C20665B6D4">
    <w:name w:val="DE18D638D4CA1B4D8F8697C20665B6D4"/>
    <w:rsid w:val="006020C6"/>
    <w:pPr>
      <w:widowControl w:val="0"/>
      <w:jc w:val="both"/>
    </w:pPr>
  </w:style>
  <w:style w:type="paragraph" w:customStyle="1" w:styleId="3EA8A5200EF6D448BA0113A072A1FFEF">
    <w:name w:val="3EA8A5200EF6D448BA0113A072A1FFEF"/>
    <w:rsid w:val="006020C6"/>
    <w:pPr>
      <w:widowControl w:val="0"/>
      <w:jc w:val="both"/>
    </w:pPr>
  </w:style>
  <w:style w:type="paragraph" w:customStyle="1" w:styleId="E3681EB946468E4CBCAA9B2ACE9E8A76">
    <w:name w:val="E3681EB946468E4CBCAA9B2ACE9E8A76"/>
    <w:rsid w:val="006020C6"/>
    <w:pPr>
      <w:widowControl w:val="0"/>
      <w:jc w:val="both"/>
    </w:pPr>
  </w:style>
  <w:style w:type="paragraph" w:customStyle="1" w:styleId="6030F9D6C1CEB44EAE183CB17D88B248">
    <w:name w:val="6030F9D6C1CEB44EAE183CB17D88B248"/>
    <w:rsid w:val="006020C6"/>
    <w:pPr>
      <w:widowControl w:val="0"/>
      <w:jc w:val="both"/>
    </w:pPr>
  </w:style>
  <w:style w:type="paragraph" w:customStyle="1" w:styleId="5BA5B0ED6A88FC4A87F0D2A6CB04E5DC">
    <w:name w:val="5BA5B0ED6A88FC4A87F0D2A6CB04E5DC"/>
    <w:rsid w:val="006020C6"/>
    <w:pPr>
      <w:widowControl w:val="0"/>
      <w:jc w:val="both"/>
    </w:pPr>
  </w:style>
  <w:style w:type="paragraph" w:customStyle="1" w:styleId="1E245B84AB21DC4981A32DD64AFB740B">
    <w:name w:val="1E245B84AB21DC4981A32DD64AFB740B"/>
    <w:rsid w:val="007958C2"/>
    <w:pPr>
      <w:widowControl w:val="0"/>
      <w:jc w:val="both"/>
    </w:pPr>
  </w:style>
  <w:style w:type="paragraph" w:customStyle="1" w:styleId="913BF11940EAB648A1A7F4676C370004">
    <w:name w:val="913BF11940EAB648A1A7F4676C370004"/>
    <w:rsid w:val="007958C2"/>
    <w:pPr>
      <w:widowControl w:val="0"/>
      <w:jc w:val="both"/>
    </w:pPr>
  </w:style>
  <w:style w:type="paragraph" w:customStyle="1" w:styleId="9B06BCA2BB894148BAF20C5AFC954522">
    <w:name w:val="9B06BCA2BB894148BAF20C5AFC954522"/>
    <w:rsid w:val="007958C2"/>
    <w:pPr>
      <w:widowControl w:val="0"/>
      <w:jc w:val="both"/>
    </w:pPr>
  </w:style>
  <w:style w:type="paragraph" w:customStyle="1" w:styleId="B211A8BBCF883A448B296F128B7E84C3">
    <w:name w:val="B211A8BBCF883A448B296F128B7E84C3"/>
    <w:rsid w:val="007958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F3A27CE-1D40-5144-A651-DE7F434383BC}">
  <we:reference id="wa104382081" version="1.46.0.0" store="zh-CN" storeType="OMEX"/>
  <we:alternateReferences>
    <we:reference id="wa104382081" version="1.46.0.0" store="" storeType="OMEX"/>
  </we:alternateReferences>
  <we:properties>
    <we:property name="MENDELEY_CITATIONS" value="[{&quot;citationID&quot;:&quot;MENDELEY_CITATION_451690db-fb95-4c62-b7da-1c64f586153d&quot;,&quot;properties&quot;:{&quot;noteIndex&quot;:0},&quot;isEdited&quot;:false,&quot;manualOverride&quot;:{&quot;isManuallyOverridden&quot;:false,&quot;citeprocText&quot;:&quot;[1]&quot;,&quot;manualOverrideText&quot;:&quot;&quot;},&quot;citationTag&quot;:&quot;MENDELEY_CITATION_v3_eyJjaXRhdGlvbklEIjoiTUVOREVMRVlfQ0lUQVRJT05fNDUxNjkwZGItZmI5NS00YzYyLWI3ZGEtMWM2NGY1ODYxNTNk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quot;,&quot;citationItems&quot;:[{&quot;id&quot;:&quot;3907fa73-4d21-3d8d-aa22-0b940b834bd9&quot;,&quot;itemData&quot;:{&quot;type&quot;:&quot;article-journal&quot;,&quot;id&quot;:&quot;3907fa73-4d21-3d8d-aa22-0b940b834bd9&quot;,&quot;title&quot;:&quot;Research on Analyzing Sentiment of Texts Based on K-nearest Neighbor Algorithm&quot;,&quot;author&quot;:[{&quot;family&quot;:&quot;Fan&quot;,&quot;given&quot;:&quot;N&quot;,&quot;parse-names&quot;:false,&quot;dropping-particle&quot;:&quot;&quot;,&quot;non-dropping-particle&quot;:&quot;&quot;},{&quot;family&quot;:&quot;An&quot;,&quot;given&quot;:&quot;Y&quot;,&quot;parse-names&quot;:false,&quot;dropping-particle&quot;:&quot;&quot;,&quot;non-dropping-particle&quot;:&quot;&quot;},{&quot;family&quot;:&quot;Li&quot;,&quot;given&quot;:&quot;H&quot;,&quot;parse-names&quot;:false,&quot;dropping-particle&quot;:&quot;&quot;,&quot;non-dropping-particle&quot;:&quot;&quot;}],&quot;container-title&quot;:&quot;Computer Engineering and Design&quot;,&quot;DOI&quot;:&quot;10.16208/j.issn1000-7024.2012.03.053&quot;,&quot;issued&quot;:{&quot;date-parts&quot;:[[2012]]},&quot;page&quot;:&quot;1160-1164&quot;,&quot;abstract&quot;:&quot;为了识别网络文本的情感倾向性，通过分析文本结构以及情感表达的特点，提出了一种基于 Ｋ－近邻的文本情感分 析方法，将整个文本的情感划分为局部情感和全局情感。建立条件随机场模型，确定文本中的局部情感，通过 Ｋ－近邻算法计算文本的全局情感。实验结果表明，与传统机器学习方法相比，该方法能细粒度、多层次的分析文本的情感，同时能有效提高情感分析的准确率&quot;,&quot;issue&quot;:&quot;3&quot;,&quot;volume&quot;:&quot;33&quot;,&quot;container-title-short&quot;:&quot;&quot;},&quot;isTemporary&quot;:false}]},{&quot;citationID&quot;:&quot;MENDELEY_CITATION_b27a69bf-69d1-4e0f-99e8-1cd847d49083&quot;,&quot;properties&quot;:{&quot;noteIndex&quot;:0},&quot;isEdited&quot;:false,&quot;manualOverride&quot;:{&quot;isManuallyOverridden&quot;:false,&quot;citeprocText&quot;:&quot;[2]&quot;,&quot;manualOverrideText&quot;:&quot;&quot;},&quot;citationTag&quot;:&quot;MENDELEY_CITATION_v3_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&quot;,&quot;citationItems&quot;:[{&quot;id&quot;:&quot;cc40cbcd-1274-3422-972c-7abe0a312375&quot;,&quot;itemData&quot;:{&quot;type&quot;:&quot;article-journal&quot;,&quot;id&quot;:&quot;cc40cbcd-1274-3422-972c-7abe0a312375&quot;,&quot;title&quot;:&quot;Feature selection via maximizing global information gain for text classification&quot;,&quot;author&quot;:[{&quot;family&quot;:&quot;Shang&quot;,&quot;given&quot;:&quot;Changxing&quot;,&quot;parse-names&quot;:false,&quot;dropping-particle&quot;:&quot;&quot;,&quot;non-dropping-particle&quot;:&quot;&quot;},{&quot;family&quot;:&quot;Li&quot;,&quot;given&quot;:&quot;Min&quot;,&quot;parse-names&quot;:false,&quot;dropping-particle&quot;:&quot;&quot;,&quot;non-dropping-particle&quot;:&quot;&quot;},{&quot;family&quot;:&quot;Feng&quot;,&quot;given&quot;:&quot;Shengzhong&quot;,&quot;parse-names&quot;:false,&quot;dropping-particle&quot;:&quot;&quot;,&quot;non-dropping-particle&quot;:&quot;&quot;},{&quot;family&quot;:&quot;Jiang&quot;,&quot;given&quot;:&quot;Qingshan&quot;,&quot;parse-names&quot;:false,&quot;dropping-particle&quot;:&quot;&quot;,&quot;non-dropping-particle&quot;:&quot;&quot;},{&quot;family&quot;:&quot;Fan&quot;,&quot;given&quot;:&quot;Jianping&quot;,&quot;parse-names&quot;:false,&quot;dropping-particle&quot;:&quot;&quot;,&quot;non-dropping-particle&quot;:&quot;&quot;}],&quot;container-title&quot;:&quot;Knowledge-Based Systems&quot;,&quot;container-title-short&quot;:&quot;Knowl Based Syst&quot;,&quot;DOI&quot;:&quot;10.1016/j.knosys.2013.09.019&quot;,&quot;ISSN&quot;:&quot;09507051&quot;,&quot;issued&quot;:{&quot;date-parts&quot;:[[2013]]},&quot;page&quot;:&quot;298-309&quot;,&quot;abstract&quot;:&quot;Feature selection is a vital preprocessing step for text classification task used to solve the curse of dimensionality problem. Most existing metrics (such as information gain) only evaluate features individually but completely ignore the redundancy between them. This can decrease the overall discriminative power because one feature's predictive power is weakened by others. On the other hand, though all higher order algorithms (such as mRMR) take redundancy into account, the high computational complexity renders them improper in the text domain. This paper proposes a novel metric called global information gain (GIG) which can avoid redundancy naturally. An efficient feature selection method called maximizing global information gain (MGIG) is also given. We compare MGIG with four other algorithms on six data-sets, the experimental results show that MGIG has better results than others methods in most cases. Moreover, MGIG runs significantly faster than the traditional higher order algorithms, which makes it a proper choice for feature selection in text domain. © 2013 Elsevier B.V. All rights reserved.&quot;,&quot;publisher&quot;:&quot;Elsevier B.V.&quot;,&quot;volume&quot;:&quot;54&quot;},&quot;isTemporary&quot;:false}]},{&quot;citationID&quot;:&quot;MENDELEY_CITATION_59e64e35-e958-46ea-876d-bbba0c9c1576&quot;,&quot;properties&quot;:{&quot;noteIndex&quot;:0},&quot;isEdited&quot;:false,&quot;manualOverride&quot;:{&quot;isManuallyOverridden&quot;:false,&quot;citeprocText&quot;:&quot;[3]&quot;,&quot;manualOverrideText&quot;:&quot;&quot;},&quot;citationTag&quot;:&quot;MENDELEY_CITATION_v3_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&quot;,&quot;citationItems&quot;:[{&quot;id&quot;:&quot;92c1e085-347a-3c5d-926f-decb4ea4ff0b&quot;,&quot;itemData&quot;:{&quot;type&quot;:&quot;article-journal&quot;,&quot;id&quot;:&quot;92c1e085-347a-3c5d-926f-decb4ea4ff0b&quot;,&quot;title&quot;:&quot;Research on Text Classification and Its Related Technologies&quot;,&quot;author&quot;:[{&quot;family&quot;:&quot;Li R&quot;,&quot;given&quot;:&quot;&quot;,&quot;parse-names&quot;:false,&quot;dropping-particle&quot;:&quot;&quot;,&quot;non-dropping-particle&quot;:&quot;&quot;}],&quot;issued&quot;:{&quot;date-parts&quot;:[[2005,4,5]]},&quot;container-title-short&quot;:&quot;&quot;},&quot;isTemporary&quot;:false}]},{&quot;citationID&quot;:&quot;MENDELEY_CITATION_e0d452b1-1562-4dc3-9a86-2553674133cf&quot;,&quot;properties&quot;:{&quot;noteIndex&quot;:0},&quot;isEdited&quot;:false,&quot;manualOverride&quot;:{&quot;isManuallyOverridden&quot;:false,&quot;citeprocText&quot;:&quot;[4]&quot;,&quot;manualOverrideText&quot;:&quot;&quot;},&quot;citationTag&quot;:&quot;MENDELEY_CITATION_v3_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&quot;,&quot;citationItems&quot;:[{&quot;id&quot;:&quot;64128db1-bcd4-3c38-a362-b3be7b1d950a&quot;,&quot;itemData&quot;:{&quot;type&quot;:&quot;article-journal&quot;,&quot;id&quot;:&quot;64128db1-bcd4-3c38-a362-b3be7b1d950a&quot;,&quot;title&quot;:&quot;Text categorization: past and present&quot;,&quot;author&quot;:[{&quot;family&quot;:&quot;Dhar&quot;,&quot;given&quot;:&quot;Ankita&quot;,&quot;parse-names&quot;:false,&quot;dropping-particle&quot;:&quot;&quot;,&quot;non-dropping-particle&quot;:&quot;&quot;},{&quot;family&quot;:&quot;Mukherjee&quot;,&quot;given&quot;:&quot;Himadri&quot;,&quot;parse-names&quot;:false,&quot;dropping-particle&quot;:&quot;&quot;,&quot;non-dropping-particle&quot;:&quot;&quot;},{&quot;family&quot;:&quot;Dash&quot;,&quot;given&quot;:&quot;Niladri Sekhar&quot;,&quot;parse-names&quot;:false,&quot;dropping-particle&quot;:&quot;&quot;,&quot;non-dropping-particle&quot;:&quot;&quot;},{&quot;family&quot;:&quot;Roy&quot;,&quot;given&quot;:&quot;Kaushik&quot;,&quot;parse-names&quot;:false,&quot;dropping-particle&quot;:&quot;&quot;,&quot;non-dropping-particle&quot;:&quot;&quot;}],&quot;container-title&quot;:&quot;Artificial Intelligence Review&quot;,&quot;container-title-short&quot;:&quot;Artif Intell Rev&quot;,&quot;DOI&quot;:&quot;10.1007/s10462-020-09919-1&quot;,&quot;ISSN&quot;:&quot;15737462&quot;,&quot;issued&quot;:{&quot;date-parts&quot;:[[2021,4,1]]},&quot;page&quot;:&quot;3007-3054&quot;,&quot;abstract&quot;:&quot;Automatic text categorization is the operation of sorting out the text documents into pre-defined text categories using some machine learning algorithms. Normally, it defines the most important approaches to organizing and making the use of a large volume of information exists in unstructured form. Nowadays, text categorization is becoming an extensively researched field of text mining and processing of languages. Word sense, semantic relationships among terms, text documents and categories are quite essential in order of enhancing the performances of categorization. Various surveys on text categorization have already been available which involve techniques of various text representation schemes to such extent but do not include several approaches that have been explored in text categorization over the standard techniques. Here, an exhaustive analysis of different text categorization approaches over the conventional approaches has been undertaken. This survey paper explores a wide variety of algorithms used for categorizing text documents and tries to assemble the existing works into three basic fields: conventional methods, fuzzy logic-based methods, deep learning-based methods. Further, conventional methods have been categorized into three fields: text categorization using handcrafted features, text categorization using nature-inspired algorithms and text categorization using graph-based methods. Furthermore, this survey provides a clear idea about the available libraries used for different algorithms, availability of datasets, categorization technologies explored in various non-Indian and Indian languages as well.&quot;,&quot;publisher&quot;:&quot;Springer Science and Business Media B.V.&quot;,&quot;issue&quot;:&quot;4&quot;,&quot;volume&quot;:&quot;54&quot;},&quot;isTemporary&quot;:false}]},{&quot;citationID&quot;:&quot;MENDELEY_CITATION_b54aea63-cc88-4ef7-90bb-5db1dcc51b39&quot;,&quot;properties&quot;:{&quot;noteIndex&quot;:0},&quot;isEdited&quot;:false,&quot;manualOverride&quot;:{&quot;isManuallyOverridden&quot;:false,&quot;citeprocText&quot;:&quot;[5]&quot;,&quot;manualOverrideText&quot;:&quot;&quot;},&quot;citationTag&quot;:&quot;MENDELEY_CITATION_v3_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&quot;,&quot;citationItems&quot;:[{&quot;id&quot;:&quot;52c6003c-959c-37aa-ba44-2714d0ddb09b&quot;,&quot;itemData&quot;:{&quot;type&quot;:&quot;article-journal&quot;,&quot;id&quot;:&quot;52c6003c-959c-37aa-ba44-2714d0ddb09b&quot;,&quot;title&quot;:&quot;Advances in machine learning based text categorization&quot;,&quot;author&quot;:[{&quot;family&quot;:&quot;Su&quot;,&quot;given&quot;:&quot;Jin Shu&quot;,&quot;parse-names&quot;:false,&quot;dropping-particle&quot;:&quot;&quot;,&quot;non-dropping-particle&quot;:&quot;&quot;},{&quot;family&quot;:&quot;Zhang&quot;,&quot;given&quot;:&quot;Bo Feng&quot;,&quot;parse-names&quot;:false,&quot;dropping-particle&quot;:&quot;&quot;,&quot;non-dropping-particle&quot;:&quot;&quot;},{&quot;family&quot;:&quot;Xu&quot;,&quot;given&quot;:&quot;Xin&quot;,&quot;parse-names&quot;:false,&quot;dropping-particle&quot;:&quot;&quot;,&quot;non-dropping-particle&quot;:&quot;&quot;}],&quot;container-title&quot;:&quot;Ruan Jian Xue Bao/Journal of Software&quot;,&quot;DOI&quot;:&quot;10.1360/jos171848&quot;,&quot;ISSN&quot;:&quot;10009825&quot;,&quot;issued&quot;:{&quot;date-parts&quot;:[[2006,9]]},&quot;page&quot;:&quot;1848-1859&quot;,&quot;abstract&quot;:&quot;In recent years, there have been extensive studies and rapid progresses in automatic text categorization, which is one of the hotspots and key techniques in the information retrieval and data mining field. Highlighting the state-of-art challenging issues and research trends for content information processing of Internet and other complex applications, this paper presents a survey on the up-to-date development in text categorization based on machine learning, including model, algorithm and evaluation. It is pointed out that problems such as nonlinearity, skewed data distribution, labeling bottleneck, hierarchical categorization, scalability of algorithms and categorization of Web pages are the key problems to the study of text categorization. Possible solutions to these problems are also discussed respectively. Finally, some future directions of research are given.&quot;,&quot;issue&quot;:&quot;9&quot;,&quot;volume&quot;:&quot;17&quot;,&quot;container-title-short&quot;:&quot;&quot;},&quot;isTemporary&quot;:false}]},{&quot;citationID&quot;:&quot;MENDELEY_CITATION_b69b8c7d-dbd8-41ec-be55-3c8ac34fcc95&quot;,&quot;properties&quot;:{&quot;noteIndex&quot;:0},&quot;isEdited&quot;:false,&quot;manualOverride&quot;:{&quot;isManuallyOverridden&quot;:false,&quot;citeprocText&quot;:&quot;[6]&quot;,&quot;manualOverrideText&quot;:&quot;&quot;},&quot;citationTag&quot;:&quot;MENDELEY_CITATION_v3_eyJjaXRhdGlvbklEIjoiTUVOREVMRVlfQ0lUQVRJT05fYjY5YjhjN2QtZGJkOC00MWVjLWJlNTUtM2M4YWMzNGZjYzk1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quot;,&quot;citationItems&quot;:[{&quot;id&quot;:&quot;da137145-f382-30bf-a0f5-d6fd5de0d1c7&quot;,&quot;itemData&quot;:{&quot;type&quot;:&quot;article-journal&quot;,&quot;id&quot;:&quot;da137145-f382-30bf-a0f5-d6fd5de0d1c7&quot;,&quot;title&quot;:&quot;Sentiment Analysis Based on Word Vector Model&quot;,&quot;author&quot;:[{&quot;family&quot;:&quot;Wei&quot;,&quot;given&quot;:&quot;G&quot;,&quot;parse-names&quot;:false,&quot;dropping-particle&quot;:&quot;&quot;,&quot;non-dropping-particle&quot;:&quot;&quot;},{&quot;family&quot;:&quot;Wu&quot;,&quot;given&quot;:&quot;K&quot;,&quot;parse-names&quot;:false,&quot;dropping-particle&quot;:&quot;&quot;,&quot;non-dropping-particle&quot;:&quot;&quot;}],&quot;DOI&quot;:&quot;10.15888/j.cnki.csa.005655&quot;,&quot;URL&quot;:&quot;http://www.c-s-a.org.cn&quot;,&quot;issued&quot;:{&quot;date-parts&quot;:[[2016]]},&quot;abstract&quot;:&quot;With the development of Internet, text information, such as product review, increases rapidly. The mass text information makes it more difficult to make artificial management. Considering that product reviews are short text, this paper comes up with the method of word vector superposition and weighted word vector. In the result of sentiment analysis, the method is proved effective. Emotional analysis technology can solve the difficulty of artificial classification in the mass of product review, and help users to get information quickly.&quot;,&quot;issue&quot;:&quot;3&quot;,&quot;volume&quot;:&quot;26&quot;,&quot;container-title-short&quot;:&quot;&quot;},&quot;isTemporary&quot;:false}]},{&quot;citationID&quot;:&quot;MENDELEY_CITATION_1771282d-d39f-4e26-9102-c4f6dbba2b9f&quot;,&quot;properties&quot;:{&quot;noteIndex&quot;:0},&quot;isEdited&quot;:false,&quot;manualOverride&quot;:{&quot;isManuallyOverridden&quot;:false,&quot;citeprocText&quot;:&quot;[6]&quot;,&quot;manualOverrideText&quot;:&quot;&quot;},&quot;citationTag&quot;:&quot;MENDELEY_CITATION_v3_eyJjaXRhdGlvbklEIjoiTUVOREVMRVlfQ0lUQVRJT05fMTc3MTI4MmQtZDM5Zi00ZTI2LTkxMDItYzRmNmRiYmEyYjlm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quot;,&quot;citationItems&quot;:[{&quot;id&quot;:&quot;da137145-f382-30bf-a0f5-d6fd5de0d1c7&quot;,&quot;itemData&quot;:{&quot;type&quot;:&quot;article-journal&quot;,&quot;id&quot;:&quot;da137145-f382-30bf-a0f5-d6fd5de0d1c7&quot;,&quot;title&quot;:&quot;Sentiment Analysis Based on Word Vector Model&quot;,&quot;author&quot;:[{&quot;family&quot;:&quot;Wei&quot;,&quot;given&quot;:&quot;G&quot;,&quot;parse-names&quot;:false,&quot;dropping-particle&quot;:&quot;&quot;,&quot;non-dropping-particle&quot;:&quot;&quot;},{&quot;family&quot;:&quot;Wu&quot;,&quot;given&quot;:&quot;K&quot;,&quot;parse-names&quot;:false,&quot;dropping-particle&quot;:&quot;&quot;,&quot;non-dropping-particle&quot;:&quot;&quot;}],&quot;DOI&quot;:&quot;10.15888/j.cnki.csa.005655&quot;,&quot;URL&quot;:&quot;http://www.c-s-a.org.cn&quot;,&quot;issued&quot;:{&quot;date-parts&quot;:[[2016]]},&quot;abstract&quot;:&quot;With the development of Internet, text information, such as product review, increases rapidly. The mass text information makes it more difficult to make artificial management. Considering that product reviews are short text, this paper comes up with the method of word vector superposition and weighted word vector. In the result of sentiment analysis, the method is proved effective. Emotional analysis technology can solve the difficulty of artificial classification in the mass of product review, and help users to get information quickly.&quot;,&quot;issue&quot;:&quot;3&quot;,&quot;volume&quot;:&quot;26&quot;,&quot;container-title-short&quot;:&quot;&quot;},&quot;isTemporary&quot;:false}]},{&quot;citationID&quot;:&quot;MENDELEY_CITATION_e78cbcc5-ec9a-4600-be67-7431586c8d51&quot;,&quot;properties&quot;:{&quot;noteIndex&quot;:0},&quot;isEdited&quot;:false,&quot;manualOverride&quot;:{&quot;isManuallyOverridden&quot;:false,&quot;citeprocText&quot;:&quot;[7]&quot;,&quot;manualOverrideText&quot;:&quot;&quot;},&quot;citationTag&quot;:&quot;MENDELEY_CITATION_v3_eyJjaXRhdGlvbklEIjoiTUVOREVMRVlfQ0lUQVRJT05fZTc4Y2JjYzUtZWM5YS00NjAwLWJlNjctNzQzMTU4NmM4ZDUx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Db21tdW5pdHkgTWFsaWNpb3VzIENvbW1lbnQgRGV0ZWN0aW9uIGJhc2VkIG9uIEZlYXR1cmUgU2VsZWN0aW9uIGFuZCBSYW5kb20gRm9yZXN0IEh5YnJpZCBNb2Rlb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quot;,&quot;citationItems&quot;:[{&quot;id&quot;:&quot;31552da9-2a36-36c1-96b7-59e3c1f48458&quot;,&quot;itemData&quot;:{&quot;type&quot;:&quot;article-journal&quot;,&quot;id&quot;:&quot;31552da9-2a36-36c1-96b7-59e3c1f48458&quot;,&quot;title&quot;:&quot;Community Malicious Comment Detection based on Feature Selection and Random Forest Hybrid Model&quot;,&quot;author&quot;:[{&quot;family&quot;:&quot;Tang&quot;,&quot;given&quot;:&quot;X&quot;,&quot;parse-names&quot;:false,&quot;dropping-particle&quot;:&quot;&quot;,&quot;non-dropping-particle&quot;:&quot;&quot;},{&quot;family&quot;:&quot;Tang&quot;,&quot;given&quot;:&quot;J&quot;,&quot;parse-names&quot;:false,&quot;dropping-particle&quot;:&quot;&quot;,&quot;non-dropping-particle&quot;:&quot;&quot;},{&quot;family&quot;:&quot;Zhou&quot;,&quot;given&quot;:&quot;A&quot;,&quot;parse-names&quot;:false,&quot;dropping-particle&quot;:&quot;&quot;,&quot;non-dropping-particle&quot;:&quot;&quot;}],&quot;container-title&quot;:&quot;Morden Computer&quot;,&quot;DOI&quot;:&quot;10.3969/j. issn. 1007-1423. 2020. 19. 005&quot;,&quot;issued&quot;:{&quot;date-parts&quot;:[[2020]]},&quot;page&quot;:&quot;22-26&quot;,&quot;issue&quot;:&quot;07&quot;,&quot;volume&quot;:&quot;2020&quot;,&quot;container-title-short&quot;:&quot;&quot;},&quot;isTemporary&quot;:false}]},{&quot;citationID&quot;:&quot;MENDELEY_CITATION_6011c427-193c-4861-987c-b860964fc50f&quot;,&quot;properties&quot;:{&quot;noteIndex&quot;:0},&quot;isEdited&quot;:false,&quot;manualOverride&quot;:{&quot;isManuallyOverridden&quot;:false,&quot;citeprocText&quot;:&quot;[1]&quot;,&quot;manualOverrideText&quot;:&quot;&quot;},&quot;citationTag&quot;:&quot;MENDELEY_CITATION_v3_eyJjaXRhdGlvbklEIjoiTUVOREVMRVlfQ0lUQVRJT05fNjAxMWM0MjctMTkzYy00ODYxLTk4N2MtYjg2MDk2NGZjNTBm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quot;,&quot;citationItems&quot;:[{&quot;id&quot;:&quot;3907fa73-4d21-3d8d-aa22-0b940b834bd9&quot;,&quot;itemData&quot;:{&quot;type&quot;:&quot;article-journal&quot;,&quot;id&quot;:&quot;3907fa73-4d21-3d8d-aa22-0b940b834bd9&quot;,&quot;title&quot;:&quot;Research on Analyzing Sentiment of Texts Based on K-nearest Neighbor Algorithm&quot;,&quot;author&quot;:[{&quot;family&quot;:&quot;Fan&quot;,&quot;given&quot;:&quot;N&quot;,&quot;parse-names&quot;:false,&quot;dropping-particle&quot;:&quot;&quot;,&quot;non-dropping-particle&quot;:&quot;&quot;},{&quot;family&quot;:&quot;An&quot;,&quot;given&quot;:&quot;Y&quot;,&quot;parse-names&quot;:false,&quot;dropping-particle&quot;:&quot;&quot;,&quot;non-dropping-particle&quot;:&quot;&quot;},{&quot;family&quot;:&quot;Li&quot;,&quot;given&quot;:&quot;H&quot;,&quot;parse-names&quot;:false,&quot;dropping-particle&quot;:&quot;&quot;,&quot;non-dropping-particle&quot;:&quot;&quot;}],&quot;container-title&quot;:&quot;Computer Engineering and Design&quot;,&quot;DOI&quot;:&quot;10.16208/j.issn1000-7024.2012.03.053&quot;,&quot;issued&quot;:{&quot;date-parts&quot;:[[2012]]},&quot;page&quot;:&quot;1160-1164&quot;,&quot;abstract&quot;:&quot;为了识别网络文本的情感倾向性，通过分析文本结构以及情感表达的特点，提出了一种基于 Ｋ－近邻的文本情感分 析方法，将整个文本的情感划分为局部情感和全局情感。建立条件随机场模型，确定文本中的局部情感，通过 Ｋ－近邻算法计算文本的全局情感。实验结果表明，与传统机器学习方法相比，该方法能细粒度、多层次的分析文本的情感，同时能有效提高情感分析的准确率&quot;,&quot;issue&quot;:&quot;3&quot;,&quot;volume&quot;:&quot;33&quot;,&quot;container-title-short&quot;:&quot;&quot;},&quot;isTemporary&quot;:false}]},{&quot;citationID&quot;:&quot;MENDELEY_CITATION_e3e38659-5b24-419c-80c3-eb95a11744eb&quot;,&quot;properties&quot;:{&quot;noteIndex&quot;:0},&quot;isEdited&quot;:false,&quot;manualOverride&quot;:{&quot;isManuallyOverridden&quot;:false,&quot;citeprocText&quot;:&quot;[8]&quot;,&quot;manualOverrideText&quot;:&quot;&quot;},&quot;citationTag&quot;:&quot;MENDELEY_CITATION_v3_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&quot;,&quot;citationItems&quot;:[{&quot;id&quot;:&quot;fee882b7-6038-3f36-8e2b-b810eed3b670&quot;,&quot;itemData&quot;:{&quot;type&quot;:&quot;article-journal&quot;,&quot;id&quot;:&quot;fee882b7-6038-3f36-8e2b-b810eed3b670&quot;,&quot;title&quot;:&quot;Research of Text Categorization Based on Support Vector Machine&quot;,&quot;author&quot;:[{&quot;family&quot;:&quot;Cui&quot;,&quot;given&quot;:&quot;J&quot;,&quot;parse-names&quot;:false,&quot;dropping-particle&quot;:&quot;&quot;,&quot;non-dropping-particle&quot;:&quot;&quot;},{&quot;family&quot;:&quot;Liu&quot;,&quot;given&quot;:&quot;J&quot;,&quot;parse-names&quot;:false,&quot;dropping-particle&quot;:&quot;&quot;,&quot;non-dropping-particle&quot;:&quot;&quot;},{&quot;family&quot;:&quot;Liao&quot;,&quot;given&quot;:&quot;Z&quot;,&quot;parse-names&quot;:false,&quot;dropping-particle&quot;:&quot;&quot;,&quot;non-dropping-particle&quot;:&quot;&quot;}],&quot;container-title&quot;:&quot;Computer Simulation&quot;,&quot;issued&quot;:{&quot;date-parts&quot;:[[2013]]},&quot;page&quot;:&quot;299-302&quot;,&quot;issue&quot;:&quot;2&quot;,&quot;volume&quot;:&quot;30&quot;,&quot;container-title-short&quot;:&quot;&quot;},&quot;isTemporary&quot;:false}]},{&quot;citationID&quot;:&quot;MENDELEY_CITATION_036ed3fb-fcec-421a-aa60-48c35e883e5e&quot;,&quot;properties&quot;:{&quot;noteIndex&quot;:0},&quot;isEdited&quot;:false,&quot;manualOverride&quot;:{&quot;isManuallyOverridden&quot;:false,&quot;citeprocText&quot;:&quot;[7]&quot;,&quot;manualOverrideText&quot;:&quot;&quot;},&quot;citationTag&quot;:&quot;MENDELEY_CITATION_v3_eyJjaXRhdGlvbklEIjoiTUVOREVMRVlfQ0lUQVRJT05fMDM2ZWQzZmItZmNlYy00MjFhLWFhNjAtNDhjMzVlODgzZTVl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SZXNlYXJjaCBvbiBDb21tdW5pdHkgTWFsaWNpb3VzIENvbW1lbnQgRGV0ZWN0aW9uIGJhc2VkIG9uIGEgSHlicmlkXG5Nb2RlbCBvZiBGZWF0dXJlIFNlbGVjdGlvbiBhbmQgUmFuZG9tIEZvcmVzd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quot;,&quot;citationItems&quot;:[{&quot;id&quot;:&quot;31552da9-2a36-36c1-96b7-59e3c1f48458&quot;,&quot;itemData&quot;:{&quot;type&quot;:&quot;article-journal&quot;,&quot;id&quot;:&quot;31552da9-2a36-36c1-96b7-59e3c1f48458&quot;,&quot;title&quot;:&quot;Research on Community Malicious Comment Detection based on a Hybrid\nModel of Feature Selection and Random Forest&quot;,&quot;author&quot;:[{&quot;family&quot;:&quot;Tang&quot;,&quot;given&quot;:&quot;X&quot;,&quot;parse-names&quot;:false,&quot;dropping-particle&quot;:&quot;&quot;,&quot;non-dropping-particle&quot;:&quot;&quot;},{&quot;family&quot;:&quot;Tang&quot;,&quot;given&quot;:&quot;J&quot;,&quot;parse-names&quot;:false,&quot;dropping-particle&quot;:&quot;&quot;,&quot;non-dropping-particle&quot;:&quot;&quot;},{&quot;family&quot;:&quot;Zhou&quot;,&quot;given&quot;:&quot;A&quot;,&quot;parse-names&quot;:false,&quot;dropping-particle&quot;:&quot;&quot;,&quot;non-dropping-particle&quot;:&quot;&quot;}],&quot;container-title&quot;:&quot;Morden Computer&quot;,&quot;DOI&quot;:&quot;10.3969/j. issn. 1007-1423. 2020. 19. 005&quot;,&quot;issued&quot;:{&quot;date-parts&quot;:[[2020]]},&quot;page&quot;:&quot;22-26&quot;,&quot;issue&quot;:&quot;07&quot;,&quot;volume&quot;:&quot;2020&quot;,&quot;container-title-short&quot;:&quot;&quot;},&quot;isTemporary&quot;:false}]},{&quot;citationID&quot;:&quot;MENDELEY_CITATION_13eef06a-2de8-4bf1-81ec-73dd082eadd0&quot;,&quot;properties&quot;:{&quot;noteIndex&quot;:0},&quot;isEdited&quot;:false,&quot;manualOverride&quot;:{&quot;isManuallyOverridden&quot;:false,&quot;citeprocText&quot;:&quot;[9]&quot;,&quot;manualOverrideText&quot;:&quot;&quot;},&quot;citationTag&quot;:&quot;MENDELEY_CITATION_v3_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&quot;,&quot;citationItems&quot;:[{&quot;id&quot;:&quot;abe91862-558c-3054-aa06-72cf32c62f74&quot;,&quot;itemData&quot;:{&quot;type&quot;:&quot;article-journal&quot;,&quot;id&quot;:&quot;abe91862-558c-3054-aa06-72cf32c62f74&quot;,&quot;title&quot;:&quot;Text Categorization with KNN Algorithm&quot;,&quot;author&quot;:[{&quot;family&quot;:&quot;Zhang&quot;,&quot;given&quot;:&quot;N&quot;,&quot;parse-names&quot;:false,&quot;dropping-particle&quot;:&quot;&quot;,&quot;non-dropping-particle&quot;:&quot;&quot;},{&quot;family&quot;:&quot;Jia&quot;,&quot;given&quot;:&quot;Z&quot;,&quot;parse-names&quot;:false,&quot;dropping-particle&quot;:&quot;&quot;,&quot;non-dropping-particle&quot;:&quot;&quot;},{&quot;family&quot;:&quot;Shi&quot;,&quot;given&quot;:&quot;Z&quot;,&quot;parse-names&quot;:false,&quot;dropping-particle&quot;:&quot;&quot;,&quot;non-dropping-particle&quot;:&quot;&quot;}],&quot;container-title&quot;:&quot;Computer Engineering&quot;,&quot;URL&quot;:&quot;http://www.xteamlinux.com.cn,&quot;,&quot;issued&quot;:{&quot;date-parts&quot;:[[2005]]},&quot;page&quot;:&quot;171-185&quot;,&quot;abstract&quot;:&quot;This paper introduces a branch of data mining technologytext categorization, and discusses some related key technologies of text categorization. Based on data preprocess, it implements one algorithm, K nearest neighbor algorithm. In the end, it utilizes the experiment results to prove the importance of data preprocess for clarifying capability.&quot;,&quot;issue&quot;:&quot;8&quot;,&quot;volume&quot;:&quot;3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597CD0D-EDB4-CA45-9BA9-C997A98251D6}">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13ECA4D-B47D-40D0-9BB9-AD862A95CE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9</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高 瑞聆</cp:lastModifiedBy>
  <cp:revision>41</cp:revision>
  <dcterms:created xsi:type="dcterms:W3CDTF">2022-11-05T08:11:00Z</dcterms:created>
  <dcterms:modified xsi:type="dcterms:W3CDTF">2022-11-12T09:59:00Z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1033-11.2.0.11373</vt:lpwstr>
  </property>
  <property fmtid="{D5CDD505-2E9C-101B-9397-08002B2CF9AE}" pid="4" name="ICV">
    <vt:lpwstr>1982E9EBFCCC4B3181959E8483ECABCF</vt:lpwstr>
  </property>
</Properties>
</file>